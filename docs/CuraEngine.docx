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0C" w:rsidRPr="00FC550C" w:rsidRDefault="00FC550C" w:rsidP="00FC550C">
      <w:pPr>
        <w:pStyle w:val="1"/>
      </w:pPr>
      <w:r w:rsidRPr="00FC550C">
        <w:t>영역</w:t>
      </w:r>
      <w:r w:rsidRPr="00FC550C">
        <w:rPr>
          <w:rFonts w:hint="eastAsia"/>
        </w:rPr>
        <w:t xml:space="preserve"> 생성</w:t>
      </w:r>
    </w:p>
    <w:p w:rsidR="00FC550C" w:rsidRPr="00FC550C" w:rsidRDefault="00FC550C" w:rsidP="00FC550C">
      <w:r>
        <w:t>CuraEngine</w:t>
      </w:r>
      <w:r>
        <w:rPr>
          <w:rFonts w:hint="eastAsia"/>
        </w:rPr>
        <w:t>이 모델의 단면을 만든 후에 각 레이어를 특정 목적의 물질로 채워지는 존으로 나눈다. 이런 특징 중에 가장 중요한 것은 i</w:t>
      </w:r>
      <w:r>
        <w:t>nfill</w:t>
      </w:r>
      <w:r>
        <w:rPr>
          <w:rFonts w:hint="eastAsia"/>
        </w:rPr>
        <w:t>,</w:t>
      </w:r>
      <w:r>
        <w:t xml:space="preserve"> </w:t>
      </w:r>
      <w:r>
        <w:rPr>
          <w:rFonts w:hint="eastAsia"/>
        </w:rPr>
        <w:t>스킨,</w:t>
      </w:r>
      <w:r>
        <w:t xml:space="preserve"> </w:t>
      </w:r>
      <w:r>
        <w:rPr>
          <w:rFonts w:hint="eastAsia"/>
        </w:rPr>
        <w:t>wall과 지원이다.</w:t>
      </w:r>
      <w:r>
        <w:t xml:space="preserve"> </w:t>
      </w:r>
      <w:r>
        <w:rPr>
          <w:rFonts w:hint="eastAsia"/>
        </w:rPr>
        <w:t>이 슬라이싱 단계의 입력은 레이어 집합이고 각 레이어에 대한 폴리곤 덩어리가 출력이다.</w:t>
      </w:r>
      <w:r>
        <w:t xml:space="preserve"> </w:t>
      </w:r>
      <w:r>
        <w:rPr>
          <w:rFonts w:hint="eastAsia"/>
        </w:rPr>
        <w:t xml:space="preserve">이들 폴리곤들은 </w:t>
      </w:r>
      <w:r>
        <w:t xml:space="preserve">infill, </w:t>
      </w:r>
      <w:r>
        <w:rPr>
          <w:rFonts w:hint="eastAsia"/>
        </w:rPr>
        <w:t>skin 등 특징에 의해 그룹핑된다.</w:t>
      </w:r>
      <w:r>
        <w:t xml:space="preserve"> </w:t>
      </w:r>
    </w:p>
    <w:p w:rsidR="00FC550C" w:rsidRPr="00FC550C" w:rsidRDefault="00FC550C" w:rsidP="00FC550C">
      <w:pPr>
        <w:pStyle w:val="2"/>
      </w:pPr>
      <w:r w:rsidRPr="00FC550C">
        <w:t>Wall을</w:t>
      </w:r>
      <w:r w:rsidRPr="00FC550C">
        <w:rPr>
          <w:rFonts w:hint="eastAsia"/>
        </w:rPr>
        <w:t xml:space="preserve"> 분리하기</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t>레이어를</w:t>
      </w:r>
      <w:r w:rsidRPr="00FC550C">
        <w:rPr>
          <w:rFonts w:hint="eastAsia"/>
        </w:rPr>
        <w:t xml:space="preserve"> 영역으로 분리하는데 첫 단계는 </w:t>
      </w:r>
      <w:r w:rsidRPr="00FC550C">
        <w:t>wall이</w:t>
      </w:r>
      <w:r w:rsidRPr="00FC550C">
        <w:rPr>
          <w:rFonts w:hint="eastAsia"/>
        </w:rPr>
        <w:t xml:space="preserve"> 되려는 파트들을 분리해내는 것이다.</w:t>
      </w:r>
    </w:p>
    <w:p w:rsidR="00FC550C" w:rsidRDefault="00FC550C" w:rsidP="00FC550C">
      <w:r>
        <w:rPr>
          <w:rFonts w:hint="eastAsia"/>
        </w:rPr>
        <w:t xml:space="preserve">결국에는 원래의 레이어 모양으로부터 나온 여러 개의 </w:t>
      </w:r>
      <w:r>
        <w:t>inset</w:t>
      </w:r>
      <w:r>
        <w:rPr>
          <w:rFonts w:hint="eastAsia"/>
        </w:rPr>
        <w:t>들이 나온다.</w:t>
      </w:r>
      <w:r>
        <w:t xml:space="preserve"> </w:t>
      </w:r>
      <w:r>
        <w:rPr>
          <w:rFonts w:hint="eastAsia"/>
        </w:rPr>
        <w:t xml:space="preserve">각 </w:t>
      </w:r>
      <w:r>
        <w:t>inset</w:t>
      </w:r>
      <w:r>
        <w:rPr>
          <w:rFonts w:hint="eastAsia"/>
        </w:rPr>
        <w:t xml:space="preserve">은 wall마다 하나이다. 아래의 이미지에서 </w:t>
      </w:r>
      <w:r>
        <w:t>3</w:t>
      </w:r>
      <w:r>
        <w:rPr>
          <w:rFonts w:hint="eastAsia"/>
        </w:rPr>
        <w:t xml:space="preserve">개의 </w:t>
      </w:r>
      <w:r>
        <w:t>wall</w:t>
      </w:r>
      <w:r>
        <w:rPr>
          <w:rFonts w:hint="eastAsia"/>
        </w:rPr>
        <w:t>이 생성된다.</w:t>
      </w:r>
      <w:r>
        <w:t xml:space="preserve"> </w:t>
      </w:r>
      <w:r>
        <w:rPr>
          <w:rFonts w:hint="eastAsia"/>
        </w:rPr>
        <w:t xml:space="preserve">하나는 빨강의 바깥 </w:t>
      </w:r>
      <w:r>
        <w:t>wall</w:t>
      </w:r>
      <w:r>
        <w:rPr>
          <w:rFonts w:hint="eastAsia"/>
        </w:rPr>
        <w:t>이고 다른 두 개는 녹색의 내부 wall이다.</w:t>
      </w:r>
    </w:p>
    <w:p w:rsidR="0008722E" w:rsidRDefault="0008722E" w:rsidP="00FC550C">
      <w:r w:rsidRPr="0008722E">
        <w:rPr>
          <w:noProof/>
        </w:rPr>
        <w:drawing>
          <wp:inline distT="0" distB="0" distL="0" distR="0" wp14:anchorId="2DEAEDAF" wp14:editId="55675CBE">
            <wp:extent cx="2918129" cy="2727669"/>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3111" cy="2779062"/>
                    </a:xfrm>
                    <a:prstGeom prst="rect">
                      <a:avLst/>
                    </a:prstGeom>
                  </pic:spPr>
                </pic:pic>
              </a:graphicData>
            </a:graphic>
          </wp:inline>
        </w:drawing>
      </w:r>
    </w:p>
    <w:p w:rsidR="0008722E" w:rsidRPr="0008722E" w:rsidRDefault="0008722E" w:rsidP="0008722E">
      <w:r>
        <w:rPr>
          <w:rFonts w:hint="eastAsia"/>
        </w:rPr>
        <w:t xml:space="preserve">첫번째 빨강의 </w:t>
      </w:r>
      <w:r>
        <w:t>inset</w:t>
      </w:r>
      <w:r>
        <w:rPr>
          <w:rFonts w:hint="eastAsia"/>
        </w:rPr>
        <w:t>은 바깥 wall을 위해 생성된다.</w:t>
      </w:r>
      <w:r>
        <w:t xml:space="preserve"> </w:t>
      </w:r>
      <w:r>
        <w:rPr>
          <w:rFonts w:hint="eastAsia"/>
        </w:rPr>
        <w:t xml:space="preserve">바깥 </w:t>
      </w:r>
      <w:r>
        <w:t>wall</w:t>
      </w:r>
      <w:r>
        <w:rPr>
          <w:rFonts w:hint="eastAsia"/>
        </w:rPr>
        <w:t xml:space="preserve">의 선 두께의 </w:t>
      </w:r>
      <w:r>
        <w:t>1/2</w:t>
      </w:r>
      <w:r>
        <w:rPr>
          <w:rFonts w:hint="eastAsia"/>
        </w:rPr>
        <w:t>의 옵셋이 있다.</w:t>
      </w:r>
      <w:r>
        <w:t xml:space="preserve"> </w:t>
      </w:r>
      <w:r>
        <w:rPr>
          <w:rFonts w:hint="eastAsia"/>
        </w:rPr>
        <w:t xml:space="preserve">결과는  바깥 </w:t>
      </w:r>
      <w:r>
        <w:t>wall</w:t>
      </w:r>
      <w:r>
        <w:rPr>
          <w:rFonts w:hint="eastAsia"/>
        </w:rPr>
        <w:t>의 중간을 관통하는 윤곽선이다.</w:t>
      </w:r>
      <w:r>
        <w:t xml:space="preserve"> </w:t>
      </w:r>
      <w:r>
        <w:rPr>
          <w:rFonts w:hint="eastAsia"/>
        </w:rPr>
        <w:t xml:space="preserve">이 윤관석의 코너들이 노즐이이 이동해야 하는 목적 좌표로서 </w:t>
      </w:r>
      <w:r>
        <w:t>g-code</w:t>
      </w:r>
      <w:r>
        <w:rPr>
          <w:rFonts w:hint="eastAsia"/>
        </w:rPr>
        <w:t xml:space="preserve">에서 마감될 것이다. </w:t>
      </w:r>
    </w:p>
    <w:p w:rsidR="0008722E" w:rsidRPr="00FC550C" w:rsidRDefault="0008722E" w:rsidP="0008722E">
      <w:r>
        <w:rPr>
          <w:rFonts w:hint="eastAsia"/>
        </w:rPr>
        <w:t xml:space="preserve">두번째 인셋(녹색)은 첫번째 내부 </w:t>
      </w:r>
      <w:r>
        <w:t>wall</w:t>
      </w:r>
      <w:r>
        <w:rPr>
          <w:rFonts w:hint="eastAsia"/>
        </w:rPr>
        <w:t xml:space="preserve"> 용으로 생성된다.</w:t>
      </w:r>
      <w:r>
        <w:t xml:space="preserve"> </w:t>
      </w:r>
      <w:r>
        <w:rPr>
          <w:rFonts w:hint="eastAsia"/>
        </w:rPr>
        <w:t xml:space="preserve">이것은 첫번째 </w:t>
      </w:r>
      <w:r>
        <w:t>inset</w:t>
      </w:r>
      <w:r>
        <w:rPr>
          <w:rFonts w:hint="eastAsia"/>
        </w:rPr>
        <w:t>에 의해 윤곽이 잡힌 모양으로부터 나온 인셋이다.</w:t>
      </w:r>
      <w:r>
        <w:t xml:space="preserve"> </w:t>
      </w:r>
      <w:r>
        <w:rPr>
          <w:rFonts w:hint="eastAsia"/>
        </w:rPr>
        <w:t xml:space="preserve">인셋의 거리는 바깥 </w:t>
      </w:r>
      <w:r>
        <w:t xml:space="preserve">wall </w:t>
      </w:r>
      <w:r>
        <w:rPr>
          <w:rFonts w:hint="eastAsia"/>
        </w:rPr>
        <w:t xml:space="preserve">선 두께의 절반에 내부 </w:t>
      </w:r>
      <w:r>
        <w:t xml:space="preserve">wall </w:t>
      </w:r>
      <w:r>
        <w:rPr>
          <w:rFonts w:hint="eastAsia"/>
        </w:rPr>
        <w:t xml:space="preserve">선 두께의 절반을 더한 다음 또 다른 내부 </w:t>
      </w:r>
      <w:r>
        <w:t>wall</w:t>
      </w:r>
      <w:r>
        <w:rPr>
          <w:rFonts w:hint="eastAsia"/>
        </w:rPr>
        <w:t xml:space="preserve">의 선 두께의 절반이 이 첫번째 내부 </w:t>
      </w:r>
      <w:r>
        <w:t>wall</w:t>
      </w:r>
      <w:r>
        <w:rPr>
          <w:rFonts w:hint="eastAsia"/>
        </w:rPr>
        <w:t>의 중신 선에 더해진다.</w:t>
      </w:r>
    </w:p>
    <w:p w:rsidR="0008722E" w:rsidRPr="00FC550C" w:rsidRDefault="0008722E" w:rsidP="005C1BCB">
      <w:r>
        <w:rPr>
          <w:rFonts w:hint="eastAsia"/>
        </w:rPr>
        <w:t xml:space="preserve">세번째 인셋과 </w:t>
      </w:r>
      <w:r w:rsidR="005C1BCB">
        <w:rPr>
          <w:rFonts w:hint="eastAsia"/>
        </w:rPr>
        <w:t xml:space="preserve">추가적인 인셋들이 두번째 내부 </w:t>
      </w:r>
      <w:r w:rsidR="005C1BCB">
        <w:t>wall</w:t>
      </w:r>
      <w:r w:rsidR="005C1BCB">
        <w:rPr>
          <w:rFonts w:hint="eastAsia"/>
        </w:rPr>
        <w:t>과 그 이상을 위해 생성된다.</w:t>
      </w:r>
      <w:r w:rsidR="005C1BCB">
        <w:t xml:space="preserve"> </w:t>
      </w:r>
      <w:r w:rsidR="005C1BCB">
        <w:rPr>
          <w:rFonts w:hint="eastAsia"/>
        </w:rPr>
        <w:t xml:space="preserve">이것은 이전 인셋과 떨어진 한 내부 </w:t>
      </w:r>
      <w:r w:rsidR="005C1BCB">
        <w:t>wall</w:t>
      </w:r>
      <w:r w:rsidR="005C1BCB">
        <w:rPr>
          <w:rFonts w:hint="eastAsia"/>
        </w:rPr>
        <w:t>의 선 두께의 인셋이다.</w:t>
      </w:r>
      <w:r w:rsidR="005C1BCB">
        <w:t xml:space="preserve"> </w:t>
      </w:r>
      <w:r w:rsidR="005C1BCB">
        <w:rPr>
          <w:rFonts w:hint="eastAsia"/>
        </w:rPr>
        <w:t xml:space="preserve">모양은 다시 다음 내부 </w:t>
      </w:r>
      <w:r w:rsidR="005C1BCB">
        <w:t>wall</w:t>
      </w:r>
      <w:r w:rsidR="005C1BCB">
        <w:rPr>
          <w:rFonts w:hint="eastAsia"/>
        </w:rPr>
        <w:t>의 중간 선이다.</w:t>
      </w:r>
    </w:p>
    <w:p w:rsidR="005C1BCB" w:rsidRPr="00FC550C" w:rsidRDefault="005C1BCB" w:rsidP="005C1BCB">
      <w:r>
        <w:rPr>
          <w:rFonts w:hint="eastAsia"/>
        </w:rPr>
        <w:t>마지막으로 가장 내부의 wall로부터 또 하나의 인셋이 만들어진다.</w:t>
      </w:r>
      <w:r>
        <w:t xml:space="preserve"> </w:t>
      </w:r>
      <w:r>
        <w:rPr>
          <w:rFonts w:hint="eastAsia"/>
        </w:rPr>
        <w:t xml:space="preserve">이 인셋은 </w:t>
      </w:r>
      <w:r>
        <w:t>wall</w:t>
      </w:r>
      <w:r>
        <w:rPr>
          <w:rFonts w:hint="eastAsia"/>
        </w:rPr>
        <w:t>의 내부 엣지를 마킹한다.</w:t>
      </w:r>
      <w:r>
        <w:t xml:space="preserve"> </w:t>
      </w:r>
      <w:r>
        <w:rPr>
          <w:rFonts w:hint="eastAsia"/>
        </w:rPr>
        <w:t xml:space="preserve">그 모양은 </w:t>
      </w:r>
      <w:r>
        <w:t xml:space="preserve">skin </w:t>
      </w:r>
      <w:r>
        <w:rPr>
          <w:rFonts w:hint="eastAsia"/>
        </w:rPr>
        <w:t xml:space="preserve">또는 </w:t>
      </w:r>
      <w:r>
        <w:t>infill</w:t>
      </w:r>
      <w:r>
        <w:rPr>
          <w:rFonts w:hint="eastAsia"/>
        </w:rPr>
        <w:t>로 채워져야 한다.</w:t>
      </w:r>
    </w:p>
    <w:p w:rsidR="00FC550C" w:rsidRPr="00FC550C" w:rsidRDefault="00FC550C" w:rsidP="005C1BCB">
      <w:pPr>
        <w:pStyle w:val="2"/>
      </w:pPr>
      <w:r w:rsidRPr="00FC550C">
        <w:t>Separating Skin from Infill</w:t>
      </w:r>
    </w:p>
    <w:p w:rsidR="005C1BCB" w:rsidRPr="00FC550C" w:rsidRDefault="005C1BCB" w:rsidP="005C1BCB">
      <w:r>
        <w:t>CuraEngine</w:t>
      </w:r>
      <w:r>
        <w:rPr>
          <w:rFonts w:hint="eastAsia"/>
        </w:rPr>
        <w:t xml:space="preserve">은 이 중간 인셋을 </w:t>
      </w:r>
      <w:r>
        <w:t>skin</w:t>
      </w:r>
      <w:r>
        <w:rPr>
          <w:rFonts w:hint="eastAsia"/>
        </w:rPr>
        <w:t xml:space="preserve">과 </w:t>
      </w:r>
      <w:r>
        <w:t>infill</w:t>
      </w:r>
      <w:r>
        <w:rPr>
          <w:rFonts w:hint="eastAsia"/>
        </w:rPr>
        <w:t>로 채울 필요가 있다.</w:t>
      </w:r>
      <w:r>
        <w:t xml:space="preserve"> </w:t>
      </w:r>
      <w:r>
        <w:rPr>
          <w:rFonts w:hint="eastAsia"/>
        </w:rPr>
        <w:t xml:space="preserve">이것은 </w:t>
      </w:r>
      <w:r>
        <w:t>skin</w:t>
      </w:r>
      <w:r>
        <w:rPr>
          <w:rFonts w:hint="eastAsia"/>
        </w:rPr>
        <w:t xml:space="preserve">을 어디에 놓을지 </w:t>
      </w:r>
      <w:r>
        <w:t>infill</w:t>
      </w:r>
      <w:r>
        <w:rPr>
          <w:rFonts w:hint="eastAsia"/>
        </w:rPr>
        <w:t>을 어디에 놓을지를 결정할 필요가 있다.</w:t>
      </w:r>
    </w:p>
    <w:p w:rsidR="005C1BCB" w:rsidRPr="00FC550C" w:rsidRDefault="005C1BCB" w:rsidP="005C1BCB">
      <w:r>
        <w:rPr>
          <w:rFonts w:hint="eastAsia"/>
        </w:rPr>
        <w:t xml:space="preserve">예를 들어 바닥 </w:t>
      </w:r>
      <w:r>
        <w:t>skin</w:t>
      </w:r>
      <w:r>
        <w:rPr>
          <w:rFonts w:hint="eastAsia"/>
        </w:rPr>
        <w:t>으로 채워야 하는 영역을 찾는 기본적인 기법은 스킨의 두께에 따라 여러분 아래의 여러 레이어들을 관찰하는 것이다.</w:t>
      </w:r>
      <w:r>
        <w:t xml:space="preserve"> </w:t>
      </w:r>
      <w:r>
        <w:rPr>
          <w:rFonts w:hint="eastAsia"/>
        </w:rPr>
        <w:t>하위 레이어에 에어가 있는 곳에는 현재 레이어에 스킨이 있어야 한다.</w:t>
      </w:r>
    </w:p>
    <w:p w:rsidR="00FC550C" w:rsidRPr="00FC550C" w:rsidRDefault="005C1BCB" w:rsidP="00FC550C">
      <w:pPr>
        <w:widowControl/>
        <w:shd w:val="clear" w:color="auto" w:fill="FFFFFF"/>
        <w:wordWrap/>
        <w:autoSpaceDE/>
        <w:autoSpaceDN/>
        <w:spacing w:after="240"/>
        <w:rPr>
          <w:rFonts w:ascii="Segoe UI" w:eastAsia="굴림" w:hAnsi="Segoe UI" w:cs="Segoe UI"/>
          <w:color w:val="24292E"/>
          <w:kern w:val="0"/>
          <w:szCs w:val="24"/>
        </w:rPr>
      </w:pPr>
      <w:r w:rsidRPr="005C1BCB">
        <w:rPr>
          <w:rFonts w:ascii="Segoe UI" w:eastAsia="굴림" w:hAnsi="Segoe UI" w:cs="Segoe UI"/>
          <w:noProof/>
          <w:color w:val="24292E"/>
          <w:kern w:val="0"/>
          <w:szCs w:val="24"/>
        </w:rPr>
        <w:lastRenderedPageBreak/>
        <w:drawing>
          <wp:inline distT="0" distB="0" distL="0" distR="0" wp14:anchorId="4D0D699A" wp14:editId="6DB69BDD">
            <wp:extent cx="3927944" cy="2085823"/>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920" cy="2102803"/>
                    </a:xfrm>
                    <a:prstGeom prst="rect">
                      <a:avLst/>
                    </a:prstGeom>
                  </pic:spPr>
                </pic:pic>
              </a:graphicData>
            </a:graphic>
          </wp:inline>
        </w:drawing>
      </w:r>
    </w:p>
    <w:p w:rsidR="003F6C80" w:rsidRPr="003F6C80" w:rsidRDefault="003F6C80" w:rsidP="003F6C80">
      <w:r>
        <w:rPr>
          <w:rFonts w:hint="eastAsia"/>
        </w:rPr>
        <w:t>위의 이미지에서 스킨과 인필로 나뉘는 레이어를 빨강으로 보여준다.</w:t>
      </w:r>
      <w:r>
        <w:t xml:space="preserve"> </w:t>
      </w:r>
      <w:r>
        <w:rPr>
          <w:rFonts w:hint="eastAsia"/>
        </w:rPr>
        <w:t>이 영역에서 껍질이 될 부분과 채워질 부분을 결정하기 위해 파랑색 레이어를 살펴보고 있다.</w:t>
      </w:r>
      <w:r>
        <w:t xml:space="preserve"> </w:t>
      </w:r>
      <w:r>
        <w:rPr>
          <w:rFonts w:hint="eastAsia"/>
        </w:rPr>
        <w:t>파랑 영역을 제외한 빨강 영역 내부가 껍질이 된다 빨강과 파랑 영역에 모두 해당되는 영역이 채워질 것이다.</w:t>
      </w:r>
    </w:p>
    <w:p w:rsidR="00FC550C" w:rsidRPr="00FC550C" w:rsidRDefault="003F6C80" w:rsidP="00D63713">
      <w:pPr>
        <w:rPr>
          <w:rFonts w:ascii="Segoe UI" w:eastAsia="굴림" w:hAnsi="Segoe UI" w:cs="Segoe UI"/>
          <w:color w:val="24292E"/>
          <w:kern w:val="0"/>
          <w:szCs w:val="24"/>
        </w:rPr>
      </w:pPr>
      <w:r w:rsidRPr="00D63713">
        <w:rPr>
          <w:rFonts w:hint="eastAsia"/>
        </w:rPr>
        <w:t>하지만 실제로는 좀 더 복잡하다.</w:t>
      </w:r>
      <w:r w:rsidRPr="00D63713">
        <w:t xml:space="preserve"> </w:t>
      </w:r>
      <w:r w:rsidR="00D63713" w:rsidRPr="00D63713">
        <w:t>CuraEngine</w:t>
      </w:r>
      <w:r w:rsidR="00D63713">
        <w:rPr>
          <w:shd w:val="clear" w:color="auto" w:fill="F8F9FA"/>
        </w:rPr>
        <w:t>은 현재 레이어</w:t>
      </w:r>
      <w:r w:rsidR="00257A8E">
        <w:rPr>
          <w:rFonts w:hint="eastAsia"/>
          <w:shd w:val="clear" w:color="auto" w:fill="F8F9FA"/>
        </w:rPr>
        <w:t xml:space="preserve"> 아래의</w:t>
      </w:r>
      <w:r w:rsidR="00D63713">
        <w:rPr>
          <w:shd w:val="clear" w:color="auto" w:fill="F8F9FA"/>
        </w:rPr>
        <w:t xml:space="preserve"> 하나의 스킨 두께 인 레이어</w:t>
      </w:r>
      <w:r w:rsidR="00257A8E">
        <w:rPr>
          <w:rFonts w:hint="eastAsia"/>
          <w:shd w:val="clear" w:color="auto" w:fill="F8F9FA"/>
        </w:rPr>
        <w:t xml:space="preserve"> </w:t>
      </w:r>
      <w:r w:rsidR="00D63713">
        <w:rPr>
          <w:shd w:val="clear" w:color="auto" w:fill="F8F9FA"/>
        </w:rPr>
        <w:t>뿐만 아니라 그 사이의 모든 레이어도 봐야</w:t>
      </w:r>
      <w:r w:rsidR="00D63713">
        <w:rPr>
          <w:rFonts w:hint="eastAsia"/>
          <w:shd w:val="clear" w:color="auto" w:fill="F8F9FA"/>
        </w:rPr>
        <w:t xml:space="preserve">한다. </w:t>
      </w:r>
      <w:r w:rsidR="00257A8E">
        <w:rPr>
          <w:rFonts w:hint="eastAsia"/>
          <w:shd w:val="clear" w:color="auto" w:fill="F8F9FA"/>
        </w:rPr>
        <w:t>그렇지 않으면 스킨 두께보다 작은 레이어들에 있는 갭은 꺼내지지 않을 것이다.</w:t>
      </w:r>
      <w:r w:rsidR="00D63713">
        <w:rPr>
          <w:rFonts w:hint="eastAsia"/>
          <w:shd w:val="clear" w:color="auto" w:fill="F8F9FA"/>
        </w:rPr>
        <w:t>상단의 스킨에 대해서는</w:t>
      </w:r>
      <w:r w:rsidR="00D63713" w:rsidRPr="00D63713">
        <w:rPr>
          <w:rFonts w:hint="eastAsia"/>
        </w:rPr>
        <w:t xml:space="preserve"> </w:t>
      </w:r>
      <w:r w:rsidR="00FC550C" w:rsidRPr="00D63713">
        <w:t>CuraEngine</w:t>
      </w:r>
      <w:r w:rsidR="00D63713" w:rsidRPr="00D63713">
        <w:t>이</w:t>
      </w:r>
      <w:r w:rsidR="00D63713" w:rsidRPr="00D63713">
        <w:rPr>
          <w:rFonts w:hint="eastAsia"/>
        </w:rPr>
        <w:t xml:space="preserve"> 아래 레이어 대신 현재 레이어의 상위 레이어를 관찰해야 한다.</w:t>
      </w:r>
      <w:r w:rsidR="00FC550C" w:rsidRPr="00FC550C">
        <w:rPr>
          <w:rFonts w:ascii="Segoe UI" w:eastAsia="굴림" w:hAnsi="Segoe UI" w:cs="Segoe UI"/>
          <w:color w:val="24292E"/>
          <w:kern w:val="0"/>
          <w:szCs w:val="24"/>
        </w:rPr>
        <w:t xml:space="preserve"> </w:t>
      </w:r>
    </w:p>
    <w:p w:rsidR="00FC550C" w:rsidRPr="00FC550C" w:rsidRDefault="00FC550C" w:rsidP="00FC550C">
      <w:pPr>
        <w:widowControl/>
        <w:pBdr>
          <w:bottom w:val="single" w:sz="6" w:space="4" w:color="EAECEF"/>
        </w:pBdr>
        <w:shd w:val="clear" w:color="auto" w:fill="FFFFFF"/>
        <w:wordWrap/>
        <w:autoSpaceDE/>
        <w:autoSpaceDN/>
        <w:spacing w:before="360" w:after="240"/>
        <w:outlineLvl w:val="1"/>
        <w:rPr>
          <w:rFonts w:ascii="Segoe UI" w:eastAsia="굴림" w:hAnsi="Segoe UI" w:cs="Segoe UI"/>
          <w:b/>
          <w:bCs/>
          <w:color w:val="24292E"/>
          <w:kern w:val="0"/>
          <w:sz w:val="36"/>
          <w:szCs w:val="36"/>
        </w:rPr>
      </w:pPr>
      <w:r w:rsidRPr="00FC550C">
        <w:rPr>
          <w:rFonts w:ascii="Segoe UI" w:eastAsia="굴림" w:hAnsi="Segoe UI" w:cs="Segoe UI"/>
          <w:b/>
          <w:bCs/>
          <w:color w:val="24292E"/>
          <w:kern w:val="0"/>
          <w:sz w:val="36"/>
          <w:szCs w:val="36"/>
        </w:rPr>
        <w:t>Support</w:t>
      </w:r>
    </w:p>
    <w:p w:rsidR="00430FAD" w:rsidRPr="00FC550C" w:rsidRDefault="00430FAD" w:rsidP="00430FAD">
      <w:r>
        <w:rPr>
          <w:rFonts w:hint="eastAsia"/>
        </w:rPr>
        <w:t>서포트를 만드는 것은 완전히 복잡한 알고리즘이지만 여기서 요지를 설명한다.</w:t>
      </w:r>
    </w:p>
    <w:p w:rsidR="00430FAD" w:rsidRPr="00FC550C" w:rsidRDefault="00257A8E" w:rsidP="00430FAD">
      <w:r>
        <w:rPr>
          <w:rFonts w:hint="eastAsia"/>
        </w:rPr>
        <w:t>서포트를</w:t>
      </w:r>
      <w:r w:rsidR="00430FAD">
        <w:rPr>
          <w:rFonts w:hint="eastAsia"/>
        </w:rPr>
        <w:t xml:space="preserve"> 만드는 첫 단계는 인쇄물에서 돌출물의 위치를 결정한다.</w:t>
      </w:r>
      <w:r w:rsidR="00430FAD">
        <w:t xml:space="preserve"> </w:t>
      </w:r>
      <w:r w:rsidR="00430FAD">
        <w:rPr>
          <w:rFonts w:hint="eastAsia"/>
        </w:rPr>
        <w:t xml:space="preserve">그 지점에서 </w:t>
      </w:r>
      <w:r w:rsidR="00430FAD">
        <w:t xml:space="preserve">3D </w:t>
      </w:r>
      <w:r w:rsidR="00430FAD">
        <w:rPr>
          <w:rFonts w:hint="eastAsia"/>
        </w:rPr>
        <w:t xml:space="preserve">격자의 표면들이 메모리에 유지되지 않으므로 </w:t>
      </w:r>
      <w:r w:rsidR="00430FAD">
        <w:t>Z</w:t>
      </w:r>
      <w:r w:rsidR="00430FAD">
        <w:rPr>
          <w:rFonts w:hint="eastAsia"/>
        </w:rPr>
        <w:t>축에 관한 특정한 각도를 가진 삼각형만 볼 수 없다.</w:t>
      </w:r>
      <w:r w:rsidR="00430FAD">
        <w:t xml:space="preserve"> </w:t>
      </w:r>
      <w:r w:rsidR="00430FAD">
        <w:rPr>
          <w:rFonts w:hint="eastAsia"/>
        </w:rPr>
        <w:t xml:space="preserve">단지 </w:t>
      </w:r>
      <w:r w:rsidR="00430FAD">
        <w:t xml:space="preserve">2D </w:t>
      </w:r>
      <w:r w:rsidR="00430FAD">
        <w:rPr>
          <w:rFonts w:hint="eastAsia"/>
        </w:rPr>
        <w:t>레이어만 보아야 한다.</w:t>
      </w:r>
      <w:r w:rsidR="00430FAD">
        <w:t xml:space="preserve"> </w:t>
      </w:r>
      <w:r w:rsidR="00430FAD">
        <w:rPr>
          <w:rFonts w:hint="eastAsia"/>
        </w:rPr>
        <w:t xml:space="preserve"> </w:t>
      </w:r>
    </w:p>
    <w:p w:rsidR="00FC550C" w:rsidRDefault="00FC550C" w:rsidP="005C1BCB">
      <w:pPr>
        <w:widowControl/>
        <w:shd w:val="clear" w:color="auto" w:fill="FFFFFF"/>
        <w:wordWrap/>
        <w:autoSpaceDE/>
        <w:autoSpaceDN/>
        <w:rPr>
          <w:rFonts w:ascii="Consolas" w:eastAsia="굴림체" w:hAnsi="Consolas" w:cs="굴림체"/>
          <w:color w:val="24292E"/>
          <w:kern w:val="0"/>
          <w:sz w:val="20"/>
          <w:szCs w:val="20"/>
        </w:rPr>
      </w:pPr>
      <w:r w:rsidRPr="00FC550C">
        <w:rPr>
          <w:rFonts w:ascii="Segoe UI" w:eastAsia="굴림" w:hAnsi="Segoe UI" w:cs="Segoe UI"/>
          <w:color w:val="24292E"/>
          <w:kern w:val="0"/>
          <w:szCs w:val="24"/>
        </w:rPr>
        <w:t>A normal, filled layer is assumed to support the layer that's above it. It will also support the layer above it fine even if the layer above it extends slightly beyond the layer below. The limit to how far the layer above can extend to still be supported by the layer below is what we'll call the "support distance". If we assume that the layer below supports the layer above if the slope between the edges of these layers is less than a certain angle (the Overhang Angle setting), then we can compute the support distance with a simple formula: </w:t>
      </w:r>
      <w:r w:rsidRPr="00FC550C">
        <w:rPr>
          <w:rFonts w:ascii="Consolas" w:eastAsia="굴림체" w:hAnsi="Consolas" w:cs="굴림체"/>
          <w:color w:val="24292E"/>
          <w:kern w:val="0"/>
          <w:sz w:val="20"/>
          <w:szCs w:val="20"/>
        </w:rPr>
        <w:t>tan(a) * layer_height</w:t>
      </w:r>
    </w:p>
    <w:p w:rsidR="00430FAD" w:rsidRDefault="00430FAD" w:rsidP="00430FAD">
      <w:pPr>
        <w:rPr>
          <w:rFonts w:ascii="Segoe UI" w:eastAsia="굴림" w:hAnsi="Segoe UI" w:cs="Segoe UI"/>
          <w:szCs w:val="24"/>
        </w:rPr>
      </w:pPr>
      <w:r>
        <w:rPr>
          <w:rFonts w:hint="eastAsia"/>
        </w:rPr>
        <w:t>보통의 채워진 레이어는 그 위에 레이어를 지지한다고 가정한다.</w:t>
      </w:r>
      <w:r>
        <w:t xml:space="preserve"> </w:t>
      </w:r>
    </w:p>
    <w:p w:rsidR="005C1BCB" w:rsidRPr="00FC550C" w:rsidRDefault="005C1BCB" w:rsidP="005C1BCB">
      <w:pPr>
        <w:widowControl/>
        <w:shd w:val="clear" w:color="auto" w:fill="FFFFFF"/>
        <w:wordWrap/>
        <w:autoSpaceDE/>
        <w:autoSpaceDN/>
        <w:rPr>
          <w:rFonts w:ascii="Segoe UI" w:eastAsia="굴림" w:hAnsi="Segoe UI" w:cs="Segoe UI"/>
          <w:color w:val="24292E"/>
          <w:kern w:val="0"/>
          <w:szCs w:val="24"/>
        </w:rPr>
      </w:pPr>
      <w:r w:rsidRPr="005C1BCB">
        <w:rPr>
          <w:rFonts w:ascii="Segoe UI" w:eastAsia="굴림" w:hAnsi="Segoe UI" w:cs="Segoe UI"/>
          <w:noProof/>
          <w:color w:val="24292E"/>
          <w:kern w:val="0"/>
          <w:szCs w:val="24"/>
        </w:rPr>
        <w:drawing>
          <wp:inline distT="0" distB="0" distL="0" distR="0" wp14:anchorId="06825174" wp14:editId="507B8876">
            <wp:extent cx="2083242" cy="1527241"/>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2816" cy="1541591"/>
                    </a:xfrm>
                    <a:prstGeom prst="rect">
                      <a:avLst/>
                    </a:prstGeom>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CuraEngine will perform an offset of the current layer (drawn below in black) by this support distance (drawn in gray), and then subtract that from the layer above to get the area that is called the "basic support" (drawn in blue).</w:t>
      </w:r>
    </w:p>
    <w:p w:rsidR="00FC550C" w:rsidRPr="00FC550C" w:rsidRDefault="0092781B" w:rsidP="00FC550C">
      <w:pPr>
        <w:widowControl/>
        <w:shd w:val="clear" w:color="auto" w:fill="FFFFFF"/>
        <w:wordWrap/>
        <w:autoSpaceDE/>
        <w:autoSpaceDN/>
        <w:spacing w:after="240"/>
        <w:rPr>
          <w:rFonts w:ascii="Segoe UI" w:eastAsia="굴림" w:hAnsi="Segoe UI" w:cs="Segoe UI"/>
          <w:color w:val="24292E"/>
          <w:kern w:val="0"/>
          <w:szCs w:val="24"/>
        </w:rPr>
      </w:pPr>
      <w:r w:rsidRPr="0092781B">
        <w:rPr>
          <w:rFonts w:ascii="Segoe UI" w:eastAsia="굴림" w:hAnsi="Segoe UI" w:cs="Segoe UI"/>
          <w:noProof/>
          <w:color w:val="24292E"/>
          <w:kern w:val="0"/>
          <w:szCs w:val="24"/>
        </w:rPr>
        <w:lastRenderedPageBreak/>
        <w:drawing>
          <wp:inline distT="0" distB="0" distL="0" distR="0" wp14:anchorId="266E95AC" wp14:editId="2ABBF81E">
            <wp:extent cx="3982006" cy="1086002"/>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1086002"/>
                    </a:xfrm>
                    <a:prstGeom prst="rect">
                      <a:avLst/>
                    </a:prstGeom>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This type of support wouldn't print well however. It is all broken up into pieces. Typically this generates long, thin strands of areas (about 0.2mm wide) that need to be supported but gaps in between because technically that part in between is supported by the previous layer.</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To get a more continuous support area, the basic support areas are merged. This merge is done by performing an offset of the support area by the support distance. Since the basic support areas tend to have the support distance between them, this causes adjacent support areas to overlap and merge together.</w:t>
      </w:r>
    </w:p>
    <w:p w:rsidR="00FC550C" w:rsidRPr="00FC550C" w:rsidRDefault="0092781B" w:rsidP="00FC550C">
      <w:pPr>
        <w:widowControl/>
        <w:shd w:val="clear" w:color="auto" w:fill="FFFFFF"/>
        <w:wordWrap/>
        <w:autoSpaceDE/>
        <w:autoSpaceDN/>
        <w:spacing w:after="240"/>
        <w:rPr>
          <w:rFonts w:ascii="Segoe UI" w:eastAsia="굴림" w:hAnsi="Segoe UI" w:cs="Segoe UI"/>
          <w:color w:val="24292E"/>
          <w:kern w:val="0"/>
          <w:szCs w:val="24"/>
        </w:rPr>
      </w:pPr>
      <w:r w:rsidRPr="0092781B">
        <w:rPr>
          <w:rFonts w:ascii="Segoe UI" w:eastAsia="굴림" w:hAnsi="Segoe UI" w:cs="Segoe UI"/>
          <w:noProof/>
          <w:color w:val="24292E"/>
          <w:kern w:val="0"/>
          <w:szCs w:val="24"/>
        </w:rPr>
        <w:drawing>
          <wp:inline distT="0" distB="0" distL="0" distR="0" wp14:anchorId="26786B7F" wp14:editId="1E9EAC30">
            <wp:extent cx="3982006" cy="1066949"/>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1066949"/>
                    </a:xfrm>
                    <a:prstGeom prst="rect">
                      <a:avLst/>
                    </a:prstGeom>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This does extend the support beyond the original part that needs to be supported, so it then subtracts everything from the support that is not in the layer above. This is called the "extended support" and forms the basis for the area that will eventually be filled with the support pattern. It needs some slight modifications though.</w:t>
      </w:r>
    </w:p>
    <w:p w:rsidR="00FC550C" w:rsidRPr="00FC550C" w:rsidRDefault="00FC550C" w:rsidP="00FC550C">
      <w:pPr>
        <w:widowControl/>
        <w:pBdr>
          <w:bottom w:val="single" w:sz="6" w:space="4" w:color="EAECEF"/>
        </w:pBdr>
        <w:shd w:val="clear" w:color="auto" w:fill="FFFFFF"/>
        <w:wordWrap/>
        <w:autoSpaceDE/>
        <w:autoSpaceDN/>
        <w:spacing w:before="360" w:after="240"/>
        <w:outlineLvl w:val="1"/>
        <w:rPr>
          <w:rFonts w:ascii="Segoe UI" w:eastAsia="굴림" w:hAnsi="Segoe UI" w:cs="Segoe UI"/>
          <w:b/>
          <w:bCs/>
          <w:color w:val="24292E"/>
          <w:kern w:val="0"/>
          <w:sz w:val="36"/>
          <w:szCs w:val="36"/>
        </w:rPr>
      </w:pPr>
      <w:r w:rsidRPr="00FC550C">
        <w:rPr>
          <w:rFonts w:ascii="Segoe UI" w:eastAsia="굴림" w:hAnsi="Segoe UI" w:cs="Segoe UI"/>
          <w:b/>
          <w:bCs/>
          <w:color w:val="24292E"/>
          <w:kern w:val="0"/>
          <w:sz w:val="36"/>
          <w:szCs w:val="36"/>
        </w:rPr>
        <w:t>Support X/Y and Z Distance</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The extended support would produce support that looks a bit like this:</w:t>
      </w:r>
    </w:p>
    <w:p w:rsidR="00FC550C" w:rsidRPr="00FC550C" w:rsidRDefault="005C1BCB"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noProof/>
          <w:color w:val="0366D6"/>
          <w:kern w:val="0"/>
          <w:szCs w:val="24"/>
        </w:rPr>
        <w:drawing>
          <wp:inline distT="0" distB="0" distL="0" distR="0" wp14:anchorId="2D2B6008" wp14:editId="740FEC25">
            <wp:extent cx="2072878" cy="1311965"/>
            <wp:effectExtent l="0" t="0" r="0" b="0"/>
            <wp:docPr id="7" name="그림 7" descr="Extended support, no distanc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nded support, no distance">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2048" cy="1317769"/>
                    </a:xfrm>
                    <a:prstGeom prst="rect">
                      <a:avLst/>
                    </a:prstGeom>
                    <a:noFill/>
                    <a:ln>
                      <a:noFill/>
                    </a:ln>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This looks nice but is undesirable since the support is directly adjacent to the mesh. It would stick far too well to the mesh. For that reason, some distance is created between the support and the model. Cura has several settings concerning the distance in the Z direction and in the X and Y directions.</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lastRenderedPageBreak/>
        <w:t>The Z distance is maintained by not looking directly at the part that needs to be supported in the layer above the current layer, but by looking several layers higher, of which the total thickness equals the Z distance. This would then create a print like this:</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If the slope is very steep or there is a bit of overhang next to a vertical wall, this would still cause problems since the support is still very close to the sides of the print. This can be seen in the image above at the bottom side of the print. For this reason, CuraEngine also maintains a horizontal distance, the Support X/Y Distance setting.</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This introduces two constraints in the distance that support must keep to the model however: It must maintain a certain Z distance and a certain X/Y distance. Neither of these may be too small or too large. This is overconstrained, so one of them must supersede the other. This is determined by the Support Distance Priority setting, which can be set to prioritise either the Z distance or the X/Y distance. By default, the Z distance is prioritised. This causes our print to look a bit like this:</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As you can see, the X/Y distance is only applied if the Z distance is not applicable: In the small area at the bottom where the slope was completely vertical. This does catch many cases with mechanical parts though where a vertical wall is next to a piece of overhang.</w:t>
      </w:r>
    </w:p>
    <w:p w:rsidR="00FC550C" w:rsidRPr="00FC550C" w:rsidRDefault="00FC550C" w:rsidP="00FC550C">
      <w:pPr>
        <w:widowControl/>
        <w:shd w:val="clear" w:color="auto" w:fill="FFFFFF"/>
        <w:wordWrap/>
        <w:autoSpaceDE/>
        <w:autoSpaceDN/>
        <w:spacing w:after="240"/>
        <w:rPr>
          <w:rFonts w:ascii="Segoe UI" w:eastAsia="굴림" w:hAnsi="Segoe UI" w:cs="Segoe UI" w:hint="eastAsia"/>
          <w:color w:val="24292E"/>
          <w:kern w:val="0"/>
          <w:szCs w:val="24"/>
        </w:rPr>
      </w:pPr>
      <w:r w:rsidRPr="00FC550C">
        <w:rPr>
          <w:rFonts w:ascii="Segoe UI" w:eastAsia="굴림" w:hAnsi="Segoe UI" w:cs="Segoe UI"/>
          <w:color w:val="24292E"/>
          <w:kern w:val="0"/>
          <w:szCs w:val="24"/>
        </w:rPr>
        <w:t>In many cases with more organic shapes this is still not desirable however, since the support will still stick to a slope that is </w:t>
      </w:r>
      <w:r w:rsidRPr="00FC550C">
        <w:rPr>
          <w:rFonts w:ascii="Segoe UI" w:eastAsia="굴림" w:hAnsi="Segoe UI" w:cs="Segoe UI"/>
          <w:i/>
          <w:iCs/>
          <w:color w:val="24292E"/>
          <w:kern w:val="0"/>
          <w:szCs w:val="24"/>
        </w:rPr>
        <w:t>almost</w:t>
      </w:r>
      <w:r w:rsidRPr="00FC550C">
        <w:rPr>
          <w:rFonts w:ascii="Segoe UI" w:eastAsia="굴림" w:hAnsi="Segoe UI" w:cs="Segoe UI"/>
          <w:color w:val="24292E"/>
          <w:kern w:val="0"/>
          <w:szCs w:val="24"/>
        </w:rPr>
        <w:t> vertical. For these cases there is another setting, Minimum Support X/Y Distance, which overrides the Z distance again. The print will then look like this:</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In the picture above there is a slight kink in the curve along the topside of the support if you look closely. Above the kink the Z distance is leading. Below the kink the Minimum Support X/Y Distance is leading.</w:t>
      </w:r>
    </w:p>
    <w:p w:rsidR="00FC550C" w:rsidRPr="00FC550C" w:rsidRDefault="00FC550C" w:rsidP="00FC550C">
      <w:pPr>
        <w:widowControl/>
        <w:pBdr>
          <w:bottom w:val="single" w:sz="6" w:space="4" w:color="EAECEF"/>
        </w:pBdr>
        <w:shd w:val="clear" w:color="auto" w:fill="FFFFFF"/>
        <w:wordWrap/>
        <w:autoSpaceDE/>
        <w:autoSpaceDN/>
        <w:spacing w:before="360" w:after="240"/>
        <w:outlineLvl w:val="1"/>
        <w:rPr>
          <w:rFonts w:ascii="Segoe UI" w:eastAsia="굴림" w:hAnsi="Segoe UI" w:cs="Segoe UI"/>
          <w:b/>
          <w:bCs/>
          <w:color w:val="24292E"/>
          <w:kern w:val="0"/>
          <w:sz w:val="36"/>
          <w:szCs w:val="36"/>
        </w:rPr>
      </w:pPr>
      <w:r w:rsidRPr="00FC550C">
        <w:rPr>
          <w:rFonts w:ascii="Segoe UI" w:eastAsia="굴림" w:hAnsi="Segoe UI" w:cs="Segoe UI"/>
          <w:b/>
          <w:bCs/>
          <w:color w:val="24292E"/>
          <w:kern w:val="0"/>
          <w:sz w:val="36"/>
          <w:szCs w:val="36"/>
        </w:rPr>
        <w:t>Stair-Stepping</w:t>
      </w:r>
    </w:p>
    <w:p w:rsidR="00257A8E" w:rsidRPr="00257A8E" w:rsidRDefault="00257A8E" w:rsidP="00257A8E">
      <w:pPr>
        <w:rPr>
          <w:rFonts w:hint="eastAsia"/>
        </w:rPr>
      </w:pPr>
      <w:r>
        <w:rPr>
          <w:rFonts w:hint="eastAsia"/>
        </w:rPr>
        <w:t>경사진 표면으로부터 쉽게 서포트를 제거할 수 있도록 하기 위해 계단-스테핑을 추가하였다.</w:t>
      </w:r>
      <w:r>
        <w:t xml:space="preserve"> </w:t>
      </w:r>
      <w:r>
        <w:rPr>
          <w:rFonts w:hint="eastAsia"/>
        </w:rPr>
        <w:t xml:space="preserve"> </w:t>
      </w:r>
    </w:p>
    <w:p w:rsidR="00257A8E" w:rsidRPr="00257A8E" w:rsidRDefault="00257A8E" w:rsidP="00257A8E">
      <w:r>
        <w:rPr>
          <w:rFonts w:hint="eastAsia"/>
        </w:rPr>
        <w:t xml:space="preserve">만일 서포트가 경시진 표면 위에 만들어져야 한다면 </w:t>
      </w:r>
      <w:r>
        <w:t xml:space="preserve">Support Stair </w:t>
      </w:r>
      <w:r>
        <w:rPr>
          <w:rFonts w:hint="eastAsia"/>
        </w:rPr>
        <w:t xml:space="preserve">높이와 한 스텝이 인자로서 가질 수 있는 최대 </w:t>
      </w:r>
      <w:r>
        <w:t xml:space="preserve">Support Staire Step </w:t>
      </w:r>
      <w:r>
        <w:rPr>
          <w:rFonts w:hint="eastAsia"/>
        </w:rPr>
        <w:t>너비로 불린다.</w:t>
      </w:r>
      <w:r>
        <w:t xml:space="preserve"> </w:t>
      </w:r>
      <w:r>
        <w:rPr>
          <w:rFonts w:hint="eastAsia"/>
        </w:rPr>
        <w:t xml:space="preserve">아이디어는 한 레이어에서 시작하고 그 위의 다음 몇 개의 레이어에서는 경사의 특정 영역에 놓이는 레이어들을 </w:t>
      </w:r>
      <w:r>
        <w:t>‘</w:t>
      </w:r>
      <w:r>
        <w:rPr>
          <w:rFonts w:hint="eastAsia"/>
        </w:rPr>
        <w:t>고정</w:t>
      </w:r>
      <w:r>
        <w:t>’</w:t>
      </w:r>
      <w:r>
        <w:rPr>
          <w:rFonts w:hint="eastAsia"/>
        </w:rPr>
        <w:t>하는 것이다.</w:t>
      </w:r>
      <w:r>
        <w:t xml:space="preserve"> </w:t>
      </w:r>
      <w:r>
        <w:rPr>
          <w:rFonts w:hint="eastAsia"/>
        </w:rPr>
        <w:t xml:space="preserve">그 후에(스텝 높이에 도달하면)는 다음 레이어를 </w:t>
      </w:r>
      <w:r>
        <w:t>“</w:t>
      </w:r>
      <w:r>
        <w:rPr>
          <w:rFonts w:hint="eastAsia"/>
        </w:rPr>
        <w:t>풀고</w:t>
      </w:r>
      <w:r>
        <w:t>”</w:t>
      </w:r>
      <w:r w:rsidR="00907855">
        <w:t xml:space="preserve"> </w:t>
      </w:r>
      <w:r w:rsidR="00907855">
        <w:rPr>
          <w:rFonts w:hint="eastAsia"/>
        </w:rPr>
        <w:t>그것을 다음의 베이스로 여긴다.</w:t>
      </w:r>
    </w:p>
    <w:p w:rsidR="00FC550C" w:rsidRPr="00FC550C" w:rsidRDefault="00FC550C" w:rsidP="00907855">
      <w:pPr>
        <w:rPr>
          <w:rFonts w:hint="eastAsia"/>
        </w:rPr>
      </w:pPr>
      <w:r w:rsidRPr="00FC550C">
        <w:t>In practice, this will create an inverted staircase, where the tips of the steps are closest to the model and likely the only contact-points.</w:t>
      </w:r>
      <w:r w:rsidR="00907855">
        <w:t xml:space="preserve"> </w:t>
      </w:r>
      <w:r w:rsidR="00907855">
        <w:rPr>
          <w:rFonts w:hint="eastAsia"/>
        </w:rPr>
        <w:t>실제로는 이것은 뒤집어진 계단을 만들 것이다.</w:t>
      </w:r>
      <w:r w:rsidR="00907855">
        <w:t xml:space="preserve"> </w:t>
      </w:r>
      <w:r w:rsidR="00907855">
        <w:rPr>
          <w:rFonts w:hint="eastAsia"/>
        </w:rPr>
        <w:t xml:space="preserve">계단들의 </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noProof/>
          <w:color w:val="0366D6"/>
          <w:kern w:val="0"/>
          <w:szCs w:val="24"/>
        </w:rPr>
        <w:lastRenderedPageBreak/>
        <w:drawing>
          <wp:inline distT="0" distB="0" distL="0" distR="0">
            <wp:extent cx="1956021" cy="1302711"/>
            <wp:effectExtent l="0" t="0" r="6350" b="0"/>
            <wp:docPr id="3" name="그림 3" descr="Stair Steppi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ir Steppin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64" cy="1328781"/>
                    </a:xfrm>
                    <a:prstGeom prst="rect">
                      <a:avLst/>
                    </a:prstGeom>
                    <a:noFill/>
                    <a:ln>
                      <a:noFill/>
                    </a:ln>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This picture shows clearly what stair-stepping is meant to do. For clarity, all support-offset distances have been set to 0.</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There are some subtleties to the stair-stepping algorithm however, when it comes to the X/Y-distance offset and Z-distance offset: Namely, </w:t>
      </w:r>
      <w:r w:rsidRPr="00FC550C">
        <w:rPr>
          <w:rFonts w:ascii="Segoe UI" w:eastAsia="굴림" w:hAnsi="Segoe UI" w:cs="Segoe UI"/>
          <w:i/>
          <w:iCs/>
          <w:color w:val="24292E"/>
          <w:kern w:val="0"/>
          <w:szCs w:val="24"/>
        </w:rPr>
        <w:t>if</w:t>
      </w:r>
      <w:r w:rsidRPr="00FC550C">
        <w:rPr>
          <w:rFonts w:ascii="Segoe UI" w:eastAsia="굴림" w:hAnsi="Segoe UI" w:cs="Segoe UI"/>
          <w:color w:val="24292E"/>
          <w:kern w:val="0"/>
          <w:szCs w:val="24"/>
        </w:rPr>
        <w:t> support is higher above the sloped area because of X/Y-distance, then the additional height above the model </w:t>
      </w:r>
      <w:r w:rsidRPr="00FC550C">
        <w:rPr>
          <w:rFonts w:ascii="Segoe UI" w:eastAsia="굴림" w:hAnsi="Segoe UI" w:cs="Segoe UI"/>
          <w:i/>
          <w:iCs/>
          <w:color w:val="24292E"/>
          <w:kern w:val="0"/>
          <w:szCs w:val="24"/>
        </w:rPr>
        <w:t>isn't</w:t>
      </w:r>
      <w:r w:rsidRPr="00FC550C">
        <w:rPr>
          <w:rFonts w:ascii="Segoe UI" w:eastAsia="굴림" w:hAnsi="Segoe UI" w:cs="Segoe UI"/>
          <w:color w:val="24292E"/>
          <w:kern w:val="0"/>
          <w:szCs w:val="24"/>
        </w:rPr>
        <w:t> taken into account when the 'steps' are produced.</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noProof/>
          <w:color w:val="0366D6"/>
          <w:kern w:val="0"/>
          <w:szCs w:val="24"/>
        </w:rPr>
        <w:drawing>
          <wp:inline distT="0" distB="0" distL="0" distR="0">
            <wp:extent cx="1834922" cy="1222058"/>
            <wp:effectExtent l="0" t="0" r="0" b="0"/>
            <wp:docPr id="2" name="그림 2" descr="Stair Steppi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ir Steppin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5164" cy="1248859"/>
                    </a:xfrm>
                    <a:prstGeom prst="rect">
                      <a:avLst/>
                    </a:prstGeom>
                    <a:noFill/>
                    <a:ln>
                      <a:noFill/>
                    </a:ln>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As you can see in the picture above, in this case (Z-distance set to 0, X/Y distance increased, but lower than the step-height) it's as if the stair-stepping was done </w:t>
      </w:r>
      <w:r w:rsidRPr="00FC550C">
        <w:rPr>
          <w:rFonts w:ascii="Segoe UI" w:eastAsia="굴림" w:hAnsi="Segoe UI" w:cs="Segoe UI"/>
          <w:i/>
          <w:iCs/>
          <w:color w:val="24292E"/>
          <w:kern w:val="0"/>
          <w:szCs w:val="24"/>
        </w:rPr>
        <w:t>first</w:t>
      </w:r>
      <w:r w:rsidRPr="00FC550C">
        <w:rPr>
          <w:rFonts w:ascii="Segoe UI" w:eastAsia="굴림" w:hAnsi="Segoe UI" w:cs="Segoe UI"/>
          <w:color w:val="24292E"/>
          <w:kern w:val="0"/>
          <w:szCs w:val="24"/>
        </w:rPr>
        <w:t>, and only afterwards the X/Y distance was subtracted (that's not </w:t>
      </w:r>
      <w:r w:rsidRPr="00FC550C">
        <w:rPr>
          <w:rFonts w:ascii="Segoe UI" w:eastAsia="굴림" w:hAnsi="Segoe UI" w:cs="Segoe UI"/>
          <w:i/>
          <w:iCs/>
          <w:color w:val="24292E"/>
          <w:kern w:val="0"/>
          <w:szCs w:val="24"/>
        </w:rPr>
        <w:t>quite</w:t>
      </w:r>
      <w:r w:rsidRPr="00FC550C">
        <w:rPr>
          <w:rFonts w:ascii="Segoe UI" w:eastAsia="굴림" w:hAnsi="Segoe UI" w:cs="Segoe UI"/>
          <w:color w:val="24292E"/>
          <w:kern w:val="0"/>
          <w:szCs w:val="24"/>
        </w:rPr>
        <w:t> how it works internally, but the effect here is the same).</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However, </w:t>
      </w:r>
      <w:r w:rsidRPr="00FC550C">
        <w:rPr>
          <w:rFonts w:ascii="Segoe UI" w:eastAsia="굴림" w:hAnsi="Segoe UI" w:cs="Segoe UI"/>
          <w:i/>
          <w:iCs/>
          <w:color w:val="24292E"/>
          <w:kern w:val="0"/>
          <w:szCs w:val="24"/>
        </w:rPr>
        <w:t>if</w:t>
      </w:r>
      <w:r w:rsidRPr="00FC550C">
        <w:rPr>
          <w:rFonts w:ascii="Segoe UI" w:eastAsia="굴림" w:hAnsi="Segoe UI" w:cs="Segoe UI"/>
          <w:color w:val="24292E"/>
          <w:kern w:val="0"/>
          <w:szCs w:val="24"/>
        </w:rPr>
        <w:t> support is higher above the sloped area because of the Z-distance, then the additional height above the model </w:t>
      </w:r>
      <w:r w:rsidRPr="00FC550C">
        <w:rPr>
          <w:rFonts w:ascii="Segoe UI" w:eastAsia="굴림" w:hAnsi="Segoe UI" w:cs="Segoe UI"/>
          <w:i/>
          <w:iCs/>
          <w:color w:val="24292E"/>
          <w:kern w:val="0"/>
          <w:szCs w:val="24"/>
        </w:rPr>
        <w:t>is</w:t>
      </w:r>
      <w:r w:rsidRPr="00FC550C">
        <w:rPr>
          <w:rFonts w:ascii="Segoe UI" w:eastAsia="굴림" w:hAnsi="Segoe UI" w:cs="Segoe UI"/>
          <w:color w:val="24292E"/>
          <w:kern w:val="0"/>
          <w:szCs w:val="24"/>
        </w:rPr>
        <w:t> taken into account when the steps are created.</w:t>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noProof/>
          <w:color w:val="0366D6"/>
          <w:kern w:val="0"/>
          <w:szCs w:val="24"/>
        </w:rPr>
        <w:drawing>
          <wp:inline distT="0" distB="0" distL="0" distR="0">
            <wp:extent cx="1966269" cy="1309535"/>
            <wp:effectExtent l="0" t="0" r="0" b="5080"/>
            <wp:docPr id="1" name="그림 1" descr="Stair Steppi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ir Stepping">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7152" cy="1330103"/>
                    </a:xfrm>
                    <a:prstGeom prst="rect">
                      <a:avLst/>
                    </a:prstGeom>
                    <a:noFill/>
                    <a:ln>
                      <a:noFill/>
                    </a:ln>
                  </pic:spPr>
                </pic:pic>
              </a:graphicData>
            </a:graphic>
          </wp:inline>
        </w:drawing>
      </w:r>
    </w:p>
    <w:p w:rsidR="00FC550C" w:rsidRPr="00FC550C" w:rsidRDefault="00FC550C" w:rsidP="00FC550C">
      <w:pPr>
        <w:widowControl/>
        <w:shd w:val="clear" w:color="auto" w:fill="FFFFFF"/>
        <w:wordWrap/>
        <w:autoSpaceDE/>
        <w:autoSpaceDN/>
        <w:spacing w:after="240"/>
        <w:rPr>
          <w:rFonts w:ascii="Segoe UI" w:eastAsia="굴림" w:hAnsi="Segoe UI" w:cs="Segoe UI"/>
          <w:color w:val="24292E"/>
          <w:kern w:val="0"/>
          <w:szCs w:val="24"/>
        </w:rPr>
      </w:pPr>
      <w:r w:rsidRPr="00FC550C">
        <w:rPr>
          <w:rFonts w:ascii="Segoe UI" w:eastAsia="굴림" w:hAnsi="Segoe UI" w:cs="Segoe UI"/>
          <w:color w:val="24292E"/>
          <w:kern w:val="0"/>
          <w:szCs w:val="24"/>
        </w:rPr>
        <w:t>In the picture above you can see that effect in that case (Z-distance increased, X/Y-distance set to 0). Notice how the support is raised above the model, but the height of the stair-steps aren't influenced.</w:t>
      </w:r>
    </w:p>
    <w:p w:rsidR="00FC550C" w:rsidRPr="00FC550C" w:rsidRDefault="00FC550C" w:rsidP="00FC550C">
      <w:pPr>
        <w:widowControl/>
        <w:shd w:val="clear" w:color="auto" w:fill="FFFFFF"/>
        <w:wordWrap/>
        <w:autoSpaceDE/>
        <w:autoSpaceDN/>
        <w:spacing w:after="100" w:afterAutospacing="1"/>
        <w:rPr>
          <w:rFonts w:ascii="Segoe UI" w:eastAsia="굴림" w:hAnsi="Segoe UI" w:cs="Segoe UI"/>
          <w:color w:val="24292E"/>
          <w:kern w:val="0"/>
          <w:szCs w:val="24"/>
        </w:rPr>
      </w:pPr>
      <w:r w:rsidRPr="00FC550C">
        <w:rPr>
          <w:rFonts w:ascii="Segoe UI" w:eastAsia="굴림" w:hAnsi="Segoe UI" w:cs="Segoe UI"/>
          <w:color w:val="24292E"/>
          <w:kern w:val="0"/>
          <w:szCs w:val="24"/>
        </w:rPr>
        <w:t>Of course, in practice, X/Y- and Z- distance offsets are both often greater than none. In that case it depends on the slope of the model, whether X/Y overrides Z or the other way around, and on the particular distances involved.</w:t>
      </w:r>
    </w:p>
    <w:p w:rsidR="009F38BB" w:rsidRDefault="009F38BB">
      <w:pPr>
        <w:widowControl/>
        <w:wordWrap/>
        <w:autoSpaceDE/>
        <w:autoSpaceDN/>
        <w:jc w:val="both"/>
      </w:pPr>
      <w:r>
        <w:lastRenderedPageBreak/>
        <w:br w:type="page"/>
      </w:r>
    </w:p>
    <w:p w:rsidR="009F38BB" w:rsidRDefault="009F38BB" w:rsidP="009F38BB">
      <w:pPr>
        <w:pStyle w:val="1"/>
        <w:rPr>
          <w:rFonts w:eastAsia="굴림"/>
          <w:sz w:val="48"/>
        </w:rPr>
      </w:pPr>
      <w:r>
        <w:rPr>
          <w:rFonts w:hint="eastAsia"/>
        </w:rPr>
        <w:lastRenderedPageBreak/>
        <w:t xml:space="preserve">Uranium - </w:t>
      </w:r>
      <w:r>
        <w:t>High Level Overview</w:t>
      </w:r>
    </w:p>
    <w:p w:rsidR="009F38BB" w:rsidRPr="009F38BB" w:rsidRDefault="009F38BB" w:rsidP="009F38BB">
      <w:r>
        <w:rPr>
          <w:rFonts w:hint="eastAsia"/>
        </w:rPr>
        <w:t>우라늄은 여러 개의 모듈로 분리된 파트로 구성된다.</w:t>
      </w:r>
      <w:r>
        <w:t xml:space="preserve"> </w:t>
      </w:r>
    </w:p>
    <w:p w:rsidR="009F38BB" w:rsidRDefault="009F38BB" w:rsidP="009F38BB">
      <w:pPr>
        <w:pStyle w:val="2"/>
      </w:pPr>
      <w:r w:rsidRPr="009F38BB">
        <w:t>Core</w:t>
      </w:r>
    </w:p>
    <w:p w:rsidR="009F38BB" w:rsidRDefault="009F38BB" w:rsidP="009F38BB">
      <w:r>
        <w:rPr>
          <w:rFonts w:hint="eastAsia"/>
        </w:rPr>
        <w:t>Core</w:t>
      </w:r>
      <w:r>
        <w:t xml:space="preserve"> </w:t>
      </w:r>
      <w:r>
        <w:rPr>
          <w:rFonts w:hint="eastAsia"/>
        </w:rPr>
        <w:t>모듈은 모든 애플리케이션에 맞는 기본 클래스와 객체들을 구성한다.</w:t>
      </w:r>
      <w:r>
        <w:t xml:space="preserve"> </w:t>
      </w:r>
      <w:r>
        <w:rPr>
          <w:rFonts w:hint="eastAsia"/>
        </w:rPr>
        <w:t xml:space="preserve">그 중에 </w:t>
      </w:r>
      <w:r>
        <w:t xml:space="preserve">[PluginRegistry] and [Application] </w:t>
      </w:r>
      <w:r>
        <w:rPr>
          <w:rFonts w:hint="eastAsia"/>
        </w:rPr>
        <w:t>클래스가 핵심이다.</w:t>
      </w:r>
      <w:r>
        <w:t xml:space="preserve"> </w:t>
      </w:r>
    </w:p>
    <w:p w:rsidR="009F38BB" w:rsidRPr="009F38BB" w:rsidRDefault="009F38BB" w:rsidP="009F38BB">
      <w:pPr>
        <w:pStyle w:val="a6"/>
        <w:numPr>
          <w:ilvl w:val="0"/>
          <w:numId w:val="1"/>
        </w:numPr>
        <w:ind w:leftChars="0"/>
      </w:pPr>
      <w:r>
        <w:t xml:space="preserve">Application </w:t>
      </w:r>
      <w:r>
        <w:rPr>
          <w:rFonts w:hint="eastAsia"/>
        </w:rPr>
        <w:t>클래스: 모든 애플리케이션의 중심 객체이다.</w:t>
      </w:r>
      <w:r>
        <w:t xml:space="preserve"> </w:t>
      </w:r>
      <w:r>
        <w:rPr>
          <w:rFonts w:hint="eastAsia"/>
        </w:rPr>
        <w:t xml:space="preserve">주요 기능은 </w:t>
      </w:r>
      <w:r>
        <w:t>Controller</w:t>
      </w:r>
      <w:r>
        <w:rPr>
          <w:rFonts w:hint="eastAsia"/>
        </w:rPr>
        <w:t xml:space="preserve">와 </w:t>
      </w:r>
      <w:r>
        <w:t>MeshFilterHandler</w:t>
      </w:r>
      <w:r>
        <w:rPr>
          <w:rFonts w:hint="eastAsia"/>
        </w:rPr>
        <w:t>와 같은 다른 중요 객체에 대해 핵심적인 액세스 포인트를 제공하는 것이다.</w:t>
      </w:r>
    </w:p>
    <w:p w:rsidR="009F38BB" w:rsidRDefault="009F38BB" w:rsidP="009F38BB">
      <w:pPr>
        <w:pStyle w:val="a6"/>
        <w:numPr>
          <w:ilvl w:val="0"/>
          <w:numId w:val="1"/>
        </w:numPr>
        <w:ind w:leftChars="0"/>
      </w:pPr>
      <w:r>
        <w:t xml:space="preserve">PluginRegistry </w:t>
      </w:r>
      <w:r>
        <w:rPr>
          <w:rFonts w:hint="eastAsia"/>
        </w:rPr>
        <w:t>클래스: 플러그인과 메터데이터 로딩을 책임진다.</w:t>
      </w:r>
    </w:p>
    <w:p w:rsidR="009F38BB" w:rsidRDefault="00907855" w:rsidP="009F38BB">
      <w:pPr>
        <w:pStyle w:val="a6"/>
        <w:numPr>
          <w:ilvl w:val="0"/>
          <w:numId w:val="1"/>
        </w:numPr>
        <w:ind w:leftChars="0"/>
      </w:pPr>
      <w:r>
        <w:t>Signal</w:t>
      </w:r>
      <w:r w:rsidR="009F38BB">
        <w:t xml:space="preserve"> </w:t>
      </w:r>
      <w:r w:rsidR="009F38BB">
        <w:rPr>
          <w:rFonts w:hint="eastAsia"/>
        </w:rPr>
        <w:t>클래스: 콜백을 사용하여 단순화된 이벤트 처리 메커니즘을 제공한다.</w:t>
      </w:r>
      <w:r w:rsidR="009F38BB">
        <w:t xml:space="preserve"> </w:t>
      </w:r>
      <w:r w:rsidR="009F38BB">
        <w:rPr>
          <w:rFonts w:hint="eastAsia"/>
        </w:rPr>
        <w:t>이것은 이벤트를 처리하는 라이브러이에서 사용된다.</w:t>
      </w:r>
      <w:r w:rsidR="009F38BB">
        <w:t xml:space="preserve"> </w:t>
      </w:r>
      <w:r w:rsidR="009F38BB">
        <w:rPr>
          <w:rFonts w:hint="eastAsia"/>
        </w:rPr>
        <w:t xml:space="preserve">예를 들어 </w:t>
      </w:r>
      <w:r w:rsidR="009F38BB">
        <w:t xml:space="preserve">Controller </w:t>
      </w:r>
      <w:r w:rsidR="009F38BB">
        <w:rPr>
          <w:rFonts w:hint="eastAsia"/>
        </w:rPr>
        <w:t xml:space="preserve">클래스는 </w:t>
      </w:r>
      <w:r w:rsidR="009F38BB">
        <w:t>activeViewChanged</w:t>
      </w:r>
      <w:r w:rsidR="009F38BB">
        <w:rPr>
          <w:rFonts w:hint="eastAsia"/>
        </w:rPr>
        <w:t xml:space="preserve"> 시그널을 방출한다.</w:t>
      </w:r>
      <w:r w:rsidR="009F38BB">
        <w:t xml:space="preserve"> </w:t>
      </w:r>
      <w:r w:rsidR="009F38BB">
        <w:rPr>
          <w:rFonts w:hint="eastAsia"/>
        </w:rPr>
        <w:t xml:space="preserve">이 시그널에 접속한 클래스는 </w:t>
      </w:r>
      <w:r>
        <w:rPr>
          <w:rFonts w:hint="eastAsia"/>
        </w:rPr>
        <w:t>이</w:t>
      </w:r>
      <w:r w:rsidR="009F38BB">
        <w:rPr>
          <w:rFonts w:hint="eastAsia"/>
        </w:rPr>
        <w:t xml:space="preserve"> 이벤트</w:t>
      </w:r>
      <w:r>
        <w:rPr>
          <w:rFonts w:hint="eastAsia"/>
        </w:rPr>
        <w:t>의</w:t>
      </w:r>
      <w:r w:rsidR="009F38BB">
        <w:rPr>
          <w:rFonts w:hint="eastAsia"/>
        </w:rPr>
        <w:t xml:space="preserve"> 공지를 받는다.</w:t>
      </w:r>
    </w:p>
    <w:p w:rsidR="009F38BB" w:rsidRDefault="00907855" w:rsidP="009F38BB">
      <w:pPr>
        <w:pStyle w:val="a6"/>
        <w:numPr>
          <w:ilvl w:val="0"/>
          <w:numId w:val="1"/>
        </w:numPr>
        <w:ind w:leftChars="0"/>
      </w:pPr>
      <w:r>
        <w:t>Controller</w:t>
      </w:r>
      <w:r w:rsidR="009F38BB">
        <w:t xml:space="preserve"> </w:t>
      </w:r>
      <w:r w:rsidR="009F38BB">
        <w:rPr>
          <w:rFonts w:hint="eastAsia"/>
        </w:rPr>
        <w:t>클래스:</w:t>
      </w:r>
      <w:r w:rsidR="009F38BB">
        <w:t xml:space="preserve"> Scene</w:t>
      </w:r>
      <w:r w:rsidR="009F38BB">
        <w:rPr>
          <w:rFonts w:hint="eastAsia"/>
        </w:rPr>
        <w:t xml:space="preserve">과 </w:t>
      </w:r>
      <w:r w:rsidR="009F38BB">
        <w:t>View</w:t>
      </w:r>
      <w:r w:rsidR="009F38BB">
        <w:rPr>
          <w:rFonts w:hint="eastAsia"/>
        </w:rPr>
        <w:t>클래스</w:t>
      </w:r>
      <w:r w:rsidR="0079690C">
        <w:rPr>
          <w:rFonts w:hint="eastAsia"/>
        </w:rPr>
        <w:t xml:space="preserve">의 커뮤니케이션을 제공하는 객체로서 </w:t>
      </w:r>
      <w:r w:rsidR="0079690C">
        <w:t xml:space="preserve">scene, view, input </w:t>
      </w:r>
      <w:r w:rsidR="0079690C">
        <w:rPr>
          <w:rFonts w:hint="eastAsia"/>
        </w:rPr>
        <w:t>장치와 툴 간의 이벤트도 처리한다</w:t>
      </w:r>
      <w:r w:rsidR="009F38BB">
        <w:t xml:space="preserve">. </w:t>
      </w:r>
    </w:p>
    <w:p w:rsidR="0079690C" w:rsidRDefault="009F38BB" w:rsidP="009F38BB">
      <w:pPr>
        <w:pStyle w:val="a6"/>
        <w:numPr>
          <w:ilvl w:val="0"/>
          <w:numId w:val="1"/>
        </w:numPr>
        <w:ind w:leftChars="0"/>
      </w:pPr>
      <w:r>
        <w:t>Event</w:t>
      </w:r>
      <w:r w:rsidR="0079690C">
        <w:t xml:space="preserve"> </w:t>
      </w:r>
      <w:r w:rsidR="0079690C">
        <w:rPr>
          <w:rFonts w:hint="eastAsia"/>
        </w:rPr>
        <w:t>클래스:</w:t>
      </w:r>
      <w:r w:rsidR="0079690C">
        <w:t xml:space="preserve"> </w:t>
      </w:r>
      <w:r w:rsidR="0079690C">
        <w:rPr>
          <w:rFonts w:hint="eastAsia"/>
        </w:rPr>
        <w:t>공통 이벤트를 제공하는 서브클래스와 함께 시스템의 이벤트에 대한 기반 클래스</w:t>
      </w:r>
      <w:r>
        <w:t xml:space="preserve"> </w:t>
      </w:r>
    </w:p>
    <w:p w:rsidR="009F38BB" w:rsidRDefault="0079690C" w:rsidP="009F38BB">
      <w:pPr>
        <w:pStyle w:val="a6"/>
        <w:numPr>
          <w:ilvl w:val="0"/>
          <w:numId w:val="1"/>
        </w:numPr>
        <w:ind w:leftChars="0"/>
      </w:pPr>
      <w:r>
        <w:t xml:space="preserve">InputDevice </w:t>
      </w:r>
      <w:r>
        <w:rPr>
          <w:rFonts w:hint="eastAsia"/>
        </w:rPr>
        <w:t>클래스:</w:t>
      </w:r>
      <w:r>
        <w:t xml:space="preserve"> </w:t>
      </w:r>
      <w:r>
        <w:rPr>
          <w:rFonts w:hint="eastAsia"/>
        </w:rPr>
        <w:t>툴과 뷰에게 입력을 제공하는 device를 위한 추상 기본 클래스로서 커스텀 입력 장치를 제공하기를 원하는 플러그인들에 의</w:t>
      </w:r>
      <w:r w:rsidR="00907855">
        <w:rPr>
          <w:rFonts w:hint="eastAsia"/>
        </w:rPr>
        <w:t>해</w:t>
      </w:r>
      <w:r>
        <w:rPr>
          <w:rFonts w:hint="eastAsia"/>
        </w:rPr>
        <w:t xml:space="preserve"> 서브클래</w:t>
      </w:r>
      <w:r w:rsidR="00907855">
        <w:rPr>
          <w:rFonts w:hint="eastAsia"/>
        </w:rPr>
        <w:t>싱</w:t>
      </w:r>
      <w:r>
        <w:rPr>
          <w:rFonts w:hint="eastAsia"/>
        </w:rPr>
        <w:t xml:space="preserve"> 되어야 한다</w:t>
      </w:r>
      <w:r w:rsidR="009F38BB">
        <w:t xml:space="preserve"> </w:t>
      </w:r>
    </w:p>
    <w:p w:rsidR="0079690C" w:rsidRDefault="00907855" w:rsidP="009F38BB">
      <w:pPr>
        <w:pStyle w:val="a6"/>
        <w:numPr>
          <w:ilvl w:val="0"/>
          <w:numId w:val="1"/>
        </w:numPr>
        <w:ind w:leftChars="0"/>
      </w:pPr>
      <w:r>
        <w:t>Logger</w:t>
      </w:r>
      <w:r w:rsidR="009F38BB">
        <w:t xml:space="preserve"> </w:t>
      </w:r>
      <w:r w:rsidR="0079690C">
        <w:rPr>
          <w:rFonts w:hint="eastAsia"/>
        </w:rPr>
        <w:t>클래스:</w:t>
      </w:r>
      <w:r w:rsidR="0079690C">
        <w:t xml:space="preserve"> </w:t>
      </w:r>
      <w:r w:rsidR="0079690C">
        <w:rPr>
          <w:rFonts w:hint="eastAsia"/>
        </w:rPr>
        <w:t>특정 출력에 로깅하는 클래스들을 위한 베이스 클래스</w:t>
      </w:r>
      <w:r w:rsidR="009F38BB">
        <w:t xml:space="preserve">. </w:t>
      </w:r>
      <w:r w:rsidR="0079690C">
        <w:rPr>
          <w:rFonts w:hint="eastAsia"/>
        </w:rPr>
        <w:t>대안으로 로깅 기능을 제공하는 플러그인에 의해 서브클래스화 될 수 있다.</w:t>
      </w:r>
    </w:p>
    <w:p w:rsidR="009F38BB" w:rsidRDefault="00907855" w:rsidP="009F38BB">
      <w:pPr>
        <w:pStyle w:val="a6"/>
        <w:numPr>
          <w:ilvl w:val="0"/>
          <w:numId w:val="1"/>
        </w:numPr>
        <w:ind w:leftChars="0"/>
      </w:pPr>
      <w:r>
        <w:t>S</w:t>
      </w:r>
      <w:r w:rsidR="009F38BB">
        <w:t>torageDevice</w:t>
      </w:r>
      <w:r w:rsidR="0079690C">
        <w:t xml:space="preserve">: </w:t>
      </w:r>
      <w:r w:rsidR="0079690C">
        <w:rPr>
          <w:rFonts w:hint="eastAsia"/>
        </w:rPr>
        <w:t>파일 열기와 닫기의 추상화를 제공한다.</w:t>
      </w:r>
      <w:r w:rsidR="0079690C">
        <w:t xml:space="preserve"> </w:t>
      </w:r>
      <w:r w:rsidR="0079690C">
        <w:rPr>
          <w:rFonts w:hint="eastAsia"/>
        </w:rPr>
        <w:t>파일 업로드와 같은 일들을 원하는 플러그인으로 서브클래</w:t>
      </w:r>
      <w:r>
        <w:rPr>
          <w:rFonts w:hint="eastAsia"/>
        </w:rPr>
        <w:t>싱</w:t>
      </w:r>
      <w:r w:rsidR="0079690C">
        <w:rPr>
          <w:rFonts w:hint="eastAsia"/>
        </w:rPr>
        <w:t xml:space="preserve"> 되어야 한다.</w:t>
      </w:r>
      <w:r w:rsidR="009F38BB">
        <w:t xml:space="preserve"> </w:t>
      </w:r>
    </w:p>
    <w:p w:rsidR="009F38BB" w:rsidRDefault="00907855" w:rsidP="009F38BB">
      <w:pPr>
        <w:pStyle w:val="a6"/>
        <w:numPr>
          <w:ilvl w:val="0"/>
          <w:numId w:val="1"/>
        </w:numPr>
        <w:ind w:leftChars="0"/>
      </w:pPr>
      <w:r>
        <w:t>Tool</w:t>
      </w:r>
      <w:r w:rsidR="009F38BB">
        <w:t xml:space="preserve"> </w:t>
      </w:r>
      <w:r w:rsidR="0079690C">
        <w:t>: scene</w:t>
      </w:r>
      <w:r w:rsidR="0079690C">
        <w:rPr>
          <w:rFonts w:hint="eastAsia"/>
        </w:rPr>
        <w:t>에서 동작하는 툴을 위한 베이스 클래스이다.</w:t>
      </w:r>
    </w:p>
    <w:p w:rsidR="009F38BB" w:rsidRDefault="009F38BB" w:rsidP="0079690C">
      <w:pPr>
        <w:pStyle w:val="2"/>
      </w:pPr>
      <w:r>
        <w:t>Backend</w:t>
      </w:r>
    </w:p>
    <w:p w:rsidR="0079690C" w:rsidRPr="0079690C" w:rsidRDefault="0079690C" w:rsidP="0079690C">
      <w:r>
        <w:rPr>
          <w:rFonts w:hint="eastAsia"/>
        </w:rPr>
        <w:t>B</w:t>
      </w:r>
      <w:r>
        <w:t>ackend</w:t>
      </w:r>
      <w:r>
        <w:rPr>
          <w:rFonts w:hint="eastAsia"/>
        </w:rPr>
        <w:t>는 데이터를 처리하기 위해 외부의 애플리케이션과 통신하는데 관련된 클래스를 제공한다.</w:t>
      </w:r>
      <w:r>
        <w:t xml:space="preserve"> </w:t>
      </w:r>
      <w:r>
        <w:rPr>
          <w:rFonts w:hint="eastAsia"/>
        </w:rPr>
        <w:t xml:space="preserve">이 기능의 주요 예제는 </w:t>
      </w:r>
      <w:r>
        <w:t xml:space="preserve">CuraEngine </w:t>
      </w:r>
      <w:r>
        <w:rPr>
          <w:rFonts w:hint="eastAsia"/>
        </w:rPr>
        <w:t>슬라이싱 엔진과 통신이다.</w:t>
      </w:r>
    </w:p>
    <w:p w:rsidR="00C460F9" w:rsidRDefault="00C460F9" w:rsidP="0079690C">
      <w:r>
        <w:rPr>
          <w:rFonts w:hint="eastAsia"/>
        </w:rPr>
        <w:t xml:space="preserve">이 기능을 제공하는 주요 클래스가 </w:t>
      </w:r>
      <w:r>
        <w:t xml:space="preserve">BackEnd </w:t>
      </w:r>
      <w:r>
        <w:rPr>
          <w:rFonts w:hint="eastAsia"/>
        </w:rPr>
        <w:t>클래스이다.</w:t>
      </w:r>
      <w:r>
        <w:t xml:space="preserve"> </w:t>
      </w:r>
      <w:r>
        <w:rPr>
          <w:rFonts w:hint="eastAsia"/>
        </w:rPr>
        <w:t xml:space="preserve">이는 추상 클래스로서 </w:t>
      </w:r>
      <w:r>
        <w:t>BackEnd</w:t>
      </w:r>
      <w:r>
        <w:rPr>
          <w:rFonts w:hint="eastAsia"/>
        </w:rPr>
        <w:t xml:space="preserve"> 기능이 필요한 플러그인에서 서브클래</w:t>
      </w:r>
      <w:r w:rsidR="00907855">
        <w:rPr>
          <w:rFonts w:hint="eastAsia"/>
        </w:rPr>
        <w:t>싱</w:t>
      </w:r>
      <w:r>
        <w:rPr>
          <w:rFonts w:hint="eastAsia"/>
        </w:rPr>
        <w:t xml:space="preserve"> 해야 한다.</w:t>
      </w:r>
      <w:r>
        <w:t xml:space="preserve"> BackEnd</w:t>
      </w:r>
      <w:r>
        <w:rPr>
          <w:rFonts w:hint="eastAsia"/>
        </w:rPr>
        <w:t xml:space="preserve"> 클래스는 그 </w:t>
      </w:r>
      <w:r>
        <w:t>BackEnd</w:t>
      </w:r>
      <w:r>
        <w:rPr>
          <w:rFonts w:hint="eastAsia"/>
        </w:rPr>
        <w:t xml:space="preserve"> 가 지원하는 명령 목록을 제공한다.</w:t>
      </w:r>
      <w:r>
        <w:t xml:space="preserve"> </w:t>
      </w:r>
    </w:p>
    <w:p w:rsidR="00C460F9" w:rsidRDefault="00907855" w:rsidP="0079690C">
      <w:r>
        <w:rPr>
          <w:rFonts w:hint="eastAsia"/>
        </w:rPr>
        <w:t>Command</w:t>
      </w:r>
      <w:r w:rsidR="00C460F9">
        <w:rPr>
          <w:rFonts w:hint="eastAsia"/>
        </w:rPr>
        <w:t xml:space="preserve"> 클래스는 이러한 명령들을 포장하여 그의 </w:t>
      </w:r>
      <w:r w:rsidR="00C460F9">
        <w:t>send()</w:t>
      </w:r>
      <w:r w:rsidR="00C460F9">
        <w:rPr>
          <w:rFonts w:hint="eastAsia"/>
        </w:rPr>
        <w:t xml:space="preserve">와 </w:t>
      </w:r>
      <w:r w:rsidR="00C460F9">
        <w:t xml:space="preserve">receive() </w:t>
      </w:r>
      <w:r w:rsidR="00C460F9">
        <w:rPr>
          <w:rFonts w:hint="eastAsia"/>
        </w:rPr>
        <w:t>메소드에서 명령의 실제 구현을 제공한다.</w:t>
      </w:r>
      <w:r>
        <w:t xml:space="preserve"> </w:t>
      </w:r>
      <w:r w:rsidR="00C460F9">
        <w:t>Socket</w:t>
      </w:r>
      <w:r w:rsidR="00C460F9">
        <w:rPr>
          <w:rFonts w:hint="eastAsia"/>
        </w:rPr>
        <w:t xml:space="preserve">은 </w:t>
      </w:r>
      <w:r w:rsidR="00C460F9">
        <w:t>로컬</w:t>
      </w:r>
      <w:r w:rsidR="00C460F9">
        <w:rPr>
          <w:rFonts w:hint="eastAsia"/>
        </w:rPr>
        <w:t xml:space="preserve"> </w:t>
      </w:r>
      <w:r w:rsidR="00C460F9">
        <w:t xml:space="preserve">TCP </w:t>
      </w:r>
      <w:r w:rsidR="00C460F9">
        <w:rPr>
          <w:rFonts w:hint="eastAsia"/>
        </w:rPr>
        <w:t>소켓 상에서 백엔드 애플리케이션과 대화하는 명령을 제공한다.</w:t>
      </w:r>
      <w:r w:rsidR="00C460F9">
        <w:t xml:space="preserve"> </w:t>
      </w:r>
      <w:r w:rsidR="00C460F9">
        <w:rPr>
          <w:rFonts w:hint="eastAsia"/>
        </w:rPr>
        <w:t>이 클래스는 백엔드와 통신하는데 사용하는 시스템 소켓을 만든다.</w:t>
      </w:r>
      <w:r w:rsidR="00C460F9">
        <w:t xml:space="preserve"> Command </w:t>
      </w:r>
      <w:r w:rsidR="00C460F9">
        <w:rPr>
          <w:rFonts w:hint="eastAsia"/>
        </w:rPr>
        <w:t xml:space="preserve">객체는 이 소켓에 보내진 실제 데이터의 직렬화를 </w:t>
      </w:r>
      <w:r>
        <w:rPr>
          <w:rFonts w:hint="eastAsia"/>
        </w:rPr>
        <w:t>담당한</w:t>
      </w:r>
      <w:r w:rsidR="00C460F9">
        <w:rPr>
          <w:rFonts w:hint="eastAsia"/>
        </w:rPr>
        <w:t xml:space="preserve">다. </w:t>
      </w:r>
    </w:p>
    <w:p w:rsidR="009F38BB" w:rsidRPr="00C460F9" w:rsidRDefault="009F38BB" w:rsidP="00C460F9">
      <w:pPr>
        <w:pStyle w:val="2"/>
      </w:pPr>
      <w:r>
        <w:t>Math</w:t>
      </w:r>
    </w:p>
    <w:p w:rsidR="00C460F9" w:rsidRDefault="00C460F9" w:rsidP="00C460F9">
      <w:r>
        <w:t xml:space="preserve">Math </w:t>
      </w:r>
      <w:r>
        <w:rPr>
          <w:rFonts w:hint="eastAsia"/>
        </w:rPr>
        <w:t>모듈은 선형대수를 다루는 클래스를 제공한다.</w:t>
      </w:r>
      <w:r>
        <w:t xml:space="preserve"> </w:t>
      </w:r>
    </w:p>
    <w:p w:rsidR="00C460F9" w:rsidRDefault="00C460F9" w:rsidP="00C460F9">
      <w:r>
        <w:t>Matrix</w:t>
      </w:r>
      <w:r>
        <w:rPr>
          <w:rFonts w:hint="eastAsia"/>
        </w:rPr>
        <w:t>, Vector</w:t>
      </w:r>
      <w:r>
        <w:t xml:space="preserve">, Quaternion 클래스는 Numpy </w:t>
      </w:r>
      <w:r>
        <w:rPr>
          <w:rFonts w:hint="eastAsia"/>
        </w:rPr>
        <w:t xml:space="preserve">배열을 기반으로 하며 기본적인 </w:t>
      </w:r>
      <w:r>
        <w:t xml:space="preserve">4x4 </w:t>
      </w:r>
      <w:r>
        <w:rPr>
          <w:rFonts w:hint="eastAsia"/>
        </w:rPr>
        <w:t>어핀 변환 로직을 구현한다.</w:t>
      </w:r>
      <w:r>
        <w:t xml:space="preserve"> </w:t>
      </w:r>
      <w:r>
        <w:rPr>
          <w:rFonts w:hint="eastAsia"/>
        </w:rPr>
        <w:t xml:space="preserve">이들은 주로 </w:t>
      </w:r>
      <w:r>
        <w:t>SceneNode</w:t>
      </w:r>
      <w:r>
        <w:rPr>
          <w:rFonts w:hint="eastAsia"/>
        </w:rPr>
        <w:t>와 그들의 변환 관련된 객체들에서 사용된다.</w:t>
      </w:r>
    </w:p>
    <w:p w:rsidR="009F38BB" w:rsidRDefault="009F38BB" w:rsidP="00C460F9">
      <w:pPr>
        <w:pStyle w:val="2"/>
      </w:pPr>
      <w:r w:rsidRPr="00C460F9">
        <w:t>MeshHandling</w:t>
      </w:r>
    </w:p>
    <w:p w:rsidR="00C460F9" w:rsidRPr="00C460F9" w:rsidRDefault="00C460F9" w:rsidP="00C460F9">
      <w:r>
        <w:rPr>
          <w:rFonts w:hint="eastAsia"/>
        </w:rPr>
        <w:t>M</w:t>
      </w:r>
      <w:r>
        <w:t xml:space="preserve">eshHandling </w:t>
      </w:r>
      <w:r>
        <w:rPr>
          <w:rFonts w:hint="eastAsia"/>
        </w:rPr>
        <w:t xml:space="preserve">모듈은 </w:t>
      </w:r>
      <w:r w:rsidR="00907855">
        <w:rPr>
          <w:rFonts w:hint="eastAsia"/>
        </w:rPr>
        <w:t xml:space="preserve">메시 </w:t>
      </w:r>
      <w:r>
        <w:rPr>
          <w:rFonts w:hint="eastAsia"/>
        </w:rPr>
        <w:t>데이터를 다루는 클래스들을 제공한다.</w:t>
      </w:r>
      <w:r>
        <w:t xml:space="preserve"> </w:t>
      </w:r>
      <w:r>
        <w:rPr>
          <w:rFonts w:hint="eastAsia"/>
        </w:rPr>
        <w:t xml:space="preserve">중요 클래스는 </w:t>
      </w:r>
      <w:r>
        <w:t>MeshFileHandler</w:t>
      </w:r>
      <w:r>
        <w:rPr>
          <w:rFonts w:hint="eastAsia"/>
        </w:rPr>
        <w:t>이다.</w:t>
      </w:r>
      <w:r>
        <w:t xml:space="preserve"> </w:t>
      </w:r>
      <w:r>
        <w:rPr>
          <w:rFonts w:hint="eastAsia"/>
        </w:rPr>
        <w:t xml:space="preserve">이것은 </w:t>
      </w:r>
      <w:r>
        <w:lastRenderedPageBreak/>
        <w:t xml:space="preserve">Application </w:t>
      </w:r>
      <w:r>
        <w:rPr>
          <w:rFonts w:hint="eastAsia"/>
        </w:rPr>
        <w:t xml:space="preserve">객체가 만들며 </w:t>
      </w:r>
      <w:r w:rsidR="00907855">
        <w:rPr>
          <w:rFonts w:hint="eastAsia"/>
        </w:rPr>
        <w:t>메시</w:t>
      </w:r>
      <w:r w:rsidR="00536216">
        <w:rPr>
          <w:rFonts w:hint="eastAsia"/>
        </w:rPr>
        <w:t>의 읽기/쓰기 기능을 제공한다.</w:t>
      </w:r>
      <w:r w:rsidR="00536216">
        <w:t xml:space="preserve"> MeshReader</w:t>
      </w:r>
      <w:r w:rsidR="00536216">
        <w:rPr>
          <w:rFonts w:hint="eastAsia"/>
        </w:rPr>
        <w:t xml:space="preserve">와 </w:t>
      </w:r>
      <w:r w:rsidR="00536216">
        <w:t xml:space="preserve">MeshWriter </w:t>
      </w:r>
      <w:r w:rsidR="00536216">
        <w:rPr>
          <w:rFonts w:hint="eastAsia"/>
        </w:rPr>
        <w:t>객체 리스트를 사용하여 실제의 격자 읽기와 쓰기 로직을 구현한다.</w:t>
      </w:r>
      <w:r w:rsidR="00536216">
        <w:t xml:space="preserve"> </w:t>
      </w:r>
      <w:r w:rsidR="00536216">
        <w:rPr>
          <w:rFonts w:hint="eastAsia"/>
        </w:rPr>
        <w:t xml:space="preserve">이 두가지 클래스는 특정의 </w:t>
      </w:r>
      <w:r w:rsidR="00907855">
        <w:rPr>
          <w:rFonts w:hint="eastAsia"/>
        </w:rPr>
        <w:t>메시 포맷의</w:t>
      </w:r>
      <w:r w:rsidR="00536216">
        <w:rPr>
          <w:rFonts w:hint="eastAsia"/>
        </w:rPr>
        <w:t xml:space="preserve"> 읽거</w:t>
      </w:r>
      <w:r w:rsidR="00907855">
        <w:rPr>
          <w:rFonts w:hint="eastAsia"/>
        </w:rPr>
        <w:t>/</w:t>
      </w:r>
      <w:r w:rsidR="00536216">
        <w:rPr>
          <w:rFonts w:hint="eastAsia"/>
        </w:rPr>
        <w:t xml:space="preserve">쓰기를 지원을 제공하는 플러그인에 의해 </w:t>
      </w:r>
      <w:r w:rsidR="00907855">
        <w:rPr>
          <w:rFonts w:hint="eastAsia"/>
        </w:rPr>
        <w:t>서브클래싱</w:t>
      </w:r>
      <w:r w:rsidR="00536216">
        <w:rPr>
          <w:rFonts w:hint="eastAsia"/>
        </w:rPr>
        <w:t xml:space="preserve"> </w:t>
      </w:r>
      <w:r w:rsidR="00907855">
        <w:rPr>
          <w:rFonts w:hint="eastAsia"/>
        </w:rPr>
        <w:t>되어야</w:t>
      </w:r>
      <w:r w:rsidR="00536216">
        <w:rPr>
          <w:rFonts w:hint="eastAsia"/>
        </w:rPr>
        <w:t xml:space="preserve"> 한다.  </w:t>
      </w:r>
    </w:p>
    <w:p w:rsidR="00536216" w:rsidRDefault="00907855" w:rsidP="00C460F9">
      <w:r>
        <w:rPr>
          <w:rFonts w:hint="eastAsia"/>
        </w:rPr>
        <w:t>메시를</w:t>
      </w:r>
      <w:r w:rsidR="00536216">
        <w:rPr>
          <w:rFonts w:hint="eastAsia"/>
        </w:rPr>
        <w:t xml:space="preserve"> 읽을 때 </w:t>
      </w:r>
      <w:r w:rsidR="00536216">
        <w:t>MeshFileHandler</w:t>
      </w:r>
      <w:r w:rsidR="00536216">
        <w:rPr>
          <w:rFonts w:hint="eastAsia"/>
        </w:rPr>
        <w:t xml:space="preserve">는 </w:t>
      </w:r>
      <w:r>
        <w:rPr>
          <w:rFonts w:hint="eastAsia"/>
        </w:rPr>
        <w:t>메시</w:t>
      </w:r>
      <w:r w:rsidR="00536216">
        <w:rPr>
          <w:rFonts w:hint="eastAsia"/>
        </w:rPr>
        <w:t xml:space="preserve"> 데이터를 저장하는 내부 데이터 객체인 MeshData</w:t>
      </w:r>
      <w:r w:rsidR="00536216">
        <w:t xml:space="preserve"> </w:t>
      </w:r>
      <w:r w:rsidR="00536216">
        <w:rPr>
          <w:rFonts w:hint="eastAsia"/>
        </w:rPr>
        <w:t>객체를 리턴한다.</w:t>
      </w:r>
      <w:r w:rsidR="00536216">
        <w:t xml:space="preserve"> MeshData</w:t>
      </w:r>
      <w:r w:rsidR="00536216">
        <w:rPr>
          <w:rFonts w:hint="eastAsia"/>
        </w:rPr>
        <w:t xml:space="preserve">는 </w:t>
      </w:r>
      <w:r>
        <w:rPr>
          <w:rFonts w:hint="eastAsia"/>
        </w:rPr>
        <w:t>메시</w:t>
      </w:r>
      <w:r w:rsidR="00536216">
        <w:rPr>
          <w:rFonts w:hint="eastAsia"/>
        </w:rPr>
        <w:t xml:space="preserve">의 면을 형성하는 인덱스 리스트를 가진 </w:t>
      </w:r>
      <w:r w:rsidR="00536216">
        <w:t xml:space="preserve">Vertex </w:t>
      </w:r>
      <w:r w:rsidR="00536216">
        <w:rPr>
          <w:rFonts w:hint="eastAsia"/>
        </w:rPr>
        <w:t>객체 리스트로 구성된다.</w:t>
      </w:r>
      <w:r w:rsidR="00536216">
        <w:t xml:space="preserve"> </w:t>
      </w:r>
      <w:r w:rsidR="00536216">
        <w:rPr>
          <w:rFonts w:hint="eastAsia"/>
        </w:rPr>
        <w:t xml:space="preserve">또한 </w:t>
      </w:r>
      <w:r>
        <w:rPr>
          <w:rFonts w:hint="eastAsia"/>
        </w:rPr>
        <w:t>메시</w:t>
      </w:r>
      <w:r w:rsidR="00536216">
        <w:rPr>
          <w:rFonts w:hint="eastAsia"/>
        </w:rPr>
        <w:t xml:space="preserve"> 데이터를 다루는 편리 메소드도 제공한다.</w:t>
      </w:r>
    </w:p>
    <w:p w:rsidR="009F38BB" w:rsidRPr="00536216" w:rsidRDefault="009F38BB" w:rsidP="00536216">
      <w:pPr>
        <w:pStyle w:val="2"/>
      </w:pPr>
      <w:r>
        <w:t>Scene</w:t>
      </w:r>
    </w:p>
    <w:p w:rsidR="00536216" w:rsidRPr="00536216" w:rsidRDefault="00536216" w:rsidP="00536216">
      <w:r>
        <w:t xml:space="preserve">Scene </w:t>
      </w:r>
      <w:r>
        <w:rPr>
          <w:rFonts w:hint="eastAsia"/>
        </w:rPr>
        <w:t xml:space="preserve">모듈은 </w:t>
      </w:r>
      <w:r>
        <w:t>scene</w:t>
      </w:r>
      <w:r>
        <w:rPr>
          <w:rFonts w:hint="eastAsia"/>
        </w:rPr>
        <w:t>에 있는 모든 데이터를 처리하는 클래스를 제공한다.</w:t>
      </w:r>
      <w:r>
        <w:t xml:space="preserve"> Scene </w:t>
      </w:r>
      <w:r>
        <w:rPr>
          <w:rFonts w:hint="eastAsia"/>
        </w:rPr>
        <w:t xml:space="preserve">자체는 </w:t>
      </w:r>
      <w:r>
        <w:t xml:space="preserve">Scene </w:t>
      </w:r>
      <w:r>
        <w:rPr>
          <w:rFonts w:hint="eastAsia"/>
        </w:rPr>
        <w:t>클래스로 표현된다.</w:t>
      </w:r>
      <w:r>
        <w:t xml:space="preserve"> Scene </w:t>
      </w:r>
      <w:r>
        <w:rPr>
          <w:rFonts w:hint="eastAsia"/>
        </w:rPr>
        <w:t xml:space="preserve">클래스는 </w:t>
      </w:r>
      <w:r>
        <w:t xml:space="preserve">SecenNode </w:t>
      </w:r>
      <w:r>
        <w:rPr>
          <w:rFonts w:hint="eastAsia"/>
        </w:rPr>
        <w:t>객체를 제공한다.</w:t>
      </w:r>
      <w:r>
        <w:t xml:space="preserve"> SceneNode</w:t>
      </w:r>
      <w:r>
        <w:rPr>
          <w:rFonts w:hint="eastAsia"/>
        </w:rPr>
        <w:t>는 scene</w:t>
      </w:r>
      <w:r>
        <w:t xml:space="preserve"> </w:t>
      </w:r>
      <w:r>
        <w:rPr>
          <w:rFonts w:hint="eastAsia"/>
        </w:rPr>
        <w:t>그래프를 구성하는 트리 노드에서 한 노드이다.</w:t>
      </w:r>
      <w:r>
        <w:t xml:space="preserve"> </w:t>
      </w:r>
      <w:r>
        <w:rPr>
          <w:rFonts w:hint="eastAsia"/>
        </w:rPr>
        <w:t xml:space="preserve">각 </w:t>
      </w:r>
      <w:r>
        <w:t xml:space="preserve">scene </w:t>
      </w:r>
      <w:r>
        <w:rPr>
          <w:rFonts w:hint="eastAsia"/>
        </w:rPr>
        <w:t>노드는 변환을 가지며 그의 부모와 상대적인 변환을 제공할 수 있다.</w:t>
      </w:r>
      <w:r>
        <w:t xml:space="preserve"> </w:t>
      </w:r>
      <w:r>
        <w:rPr>
          <w:rFonts w:hint="eastAsia"/>
        </w:rPr>
        <w:t>루트 scene</w:t>
      </w:r>
      <w:r>
        <w:t xml:space="preserve"> </w:t>
      </w:r>
      <w:r>
        <w:rPr>
          <w:rFonts w:hint="eastAsia"/>
        </w:rPr>
        <w:t>노드 외에 Scene</w:t>
      </w:r>
      <w:r>
        <w:t xml:space="preserve"> </w:t>
      </w:r>
      <w:r>
        <w:rPr>
          <w:rFonts w:hint="eastAsia"/>
        </w:rPr>
        <w:t xml:space="preserve">클래스는 활성 </w:t>
      </w:r>
      <w:r>
        <w:t>Came</w:t>
      </w:r>
      <w:r>
        <w:rPr>
          <w:rFonts w:hint="eastAsia"/>
        </w:rPr>
        <w:t>ra</w:t>
      </w:r>
      <w:r>
        <w:t xml:space="preserve"> </w:t>
      </w:r>
      <w:r>
        <w:rPr>
          <w:rFonts w:hint="eastAsia"/>
        </w:rPr>
        <w:t>객체를 제공한다.</w:t>
      </w:r>
    </w:p>
    <w:p w:rsidR="009F38BB" w:rsidRDefault="009F38BB" w:rsidP="00536216">
      <w:pPr>
        <w:pStyle w:val="2"/>
      </w:pPr>
      <w:r w:rsidRPr="00536216">
        <w:t>Settings</w:t>
      </w:r>
    </w:p>
    <w:p w:rsidR="00536216" w:rsidRDefault="00536216" w:rsidP="00536216">
      <w:r>
        <w:t xml:space="preserve">Setting </w:t>
      </w:r>
      <w:r>
        <w:rPr>
          <w:rFonts w:hint="eastAsia"/>
        </w:rPr>
        <w:t>모듈은 기게 설정을 처리하는 클래스를 제공하나.</w:t>
      </w:r>
      <w:r>
        <w:t xml:space="preserve"> MachineSetting </w:t>
      </w:r>
      <w:r>
        <w:rPr>
          <w:rFonts w:hint="eastAsia"/>
        </w:rPr>
        <w:t>클래스는 기계에 관한 모든 설정을 읽고 쓰는 핵심 객체를 제공한다.</w:t>
      </w:r>
      <w:r>
        <w:t xml:space="preserve"> </w:t>
      </w:r>
      <w:r>
        <w:rPr>
          <w:rFonts w:hint="eastAsia"/>
        </w:rPr>
        <w:t xml:space="preserve">그는 </w:t>
      </w:r>
      <w:r>
        <w:t xml:space="preserve">SettingCategory </w:t>
      </w:r>
      <w:r>
        <w:rPr>
          <w:rFonts w:hint="eastAsia"/>
        </w:rPr>
        <w:t>객체 리스트를 제공한다.</w:t>
      </w:r>
      <w:r>
        <w:t xml:space="preserve"> </w:t>
      </w:r>
      <w:r>
        <w:rPr>
          <w:rFonts w:hint="eastAsia"/>
        </w:rPr>
        <w:t xml:space="preserve">각 </w:t>
      </w:r>
      <w:r>
        <w:t>Setti</w:t>
      </w:r>
      <w:r>
        <w:rPr>
          <w:rFonts w:hint="eastAsia"/>
        </w:rPr>
        <w:t>ng</w:t>
      </w:r>
      <w:r>
        <w:t xml:space="preserve"> </w:t>
      </w:r>
      <w:r>
        <w:rPr>
          <w:rFonts w:hint="eastAsia"/>
        </w:rPr>
        <w:t xml:space="preserve">카테고리는 </w:t>
      </w:r>
      <w:r>
        <w:t xml:space="preserve">Setting </w:t>
      </w:r>
      <w:r>
        <w:rPr>
          <w:rFonts w:hint="eastAsia"/>
        </w:rPr>
        <w:t>객체</w:t>
      </w:r>
      <w:r w:rsidR="00E449DC">
        <w:rPr>
          <w:rFonts w:hint="eastAsia"/>
        </w:rPr>
        <w:t>의</w:t>
      </w:r>
      <w:r>
        <w:rPr>
          <w:rFonts w:hint="eastAsia"/>
        </w:rPr>
        <w:t xml:space="preserve"> 트리</w:t>
      </w:r>
      <w:r w:rsidR="00E449DC">
        <w:rPr>
          <w:rFonts w:hint="eastAsia"/>
        </w:rPr>
        <w:t>를 제공하여 기계의 설정을 표현하는데 사용한다.</w:t>
      </w:r>
      <w:r w:rsidR="00E449DC">
        <w:t xml:space="preserve"> </w:t>
      </w:r>
      <w:r w:rsidR="00E449DC">
        <w:rPr>
          <w:rFonts w:hint="eastAsia"/>
        </w:rPr>
        <w:t>이 트리 표현의 말단 노드들은 더 상세한 설정을 표현 한다.</w:t>
      </w:r>
      <w:r w:rsidR="00E449DC">
        <w:t xml:space="preserve"> </w:t>
      </w:r>
      <w:r w:rsidR="00E449DC">
        <w:rPr>
          <w:rFonts w:hint="eastAsia"/>
        </w:rPr>
        <w:t xml:space="preserve">예를 들어 </w:t>
      </w:r>
      <w:r w:rsidR="00E449DC">
        <w:t xml:space="preserve">“Speed” </w:t>
      </w:r>
      <w:r w:rsidR="00E449DC">
        <w:rPr>
          <w:rFonts w:hint="eastAsia"/>
        </w:rPr>
        <w:t xml:space="preserve">설정은 </w:t>
      </w:r>
      <w:r w:rsidR="00E449DC">
        <w:t>“</w:t>
      </w:r>
      <w:r w:rsidR="00E449DC">
        <w:rPr>
          <w:rFonts w:hint="eastAsia"/>
        </w:rPr>
        <w:t>Wall Speed</w:t>
      </w:r>
      <w:r w:rsidR="00E449DC">
        <w:t>”</w:t>
      </w:r>
      <w:r w:rsidR="00E449DC">
        <w:rPr>
          <w:rFonts w:hint="eastAsia"/>
        </w:rPr>
        <w:t xml:space="preserve">와 </w:t>
      </w:r>
      <w:r w:rsidR="00E449DC">
        <w:t xml:space="preserve">“Infill Speed” </w:t>
      </w:r>
      <w:r w:rsidR="00E449DC">
        <w:rPr>
          <w:rFonts w:hint="eastAsia"/>
        </w:rPr>
        <w:t>설정을 자식으로 가진다.</w:t>
      </w:r>
      <w:r w:rsidR="00E449DC">
        <w:t xml:space="preserve"> MachineSetting </w:t>
      </w:r>
      <w:r w:rsidR="00E449DC">
        <w:rPr>
          <w:rFonts w:hint="eastAsia"/>
        </w:rPr>
        <w:t xml:space="preserve">클래스는 JSON 파일에서 트리 구조를 로딩하며 </w:t>
      </w:r>
      <w:r w:rsidR="00E449DC">
        <w:t xml:space="preserve">ini </w:t>
      </w:r>
      <w:r w:rsidR="00E449DC">
        <w:rPr>
          <w:rFonts w:hint="eastAsia"/>
        </w:rPr>
        <w:t>파일에 값을 저장한다.</w:t>
      </w:r>
    </w:p>
    <w:p w:rsidR="00E449DC" w:rsidRPr="00536216" w:rsidRDefault="00E449DC" w:rsidP="00536216">
      <w:r>
        <w:rPr>
          <w:rFonts w:hint="eastAsia"/>
        </w:rPr>
        <w:t xml:space="preserve">설정 모듈의 </w:t>
      </w:r>
      <w:r>
        <w:t xml:space="preserve">Validator </w:t>
      </w:r>
      <w:r>
        <w:rPr>
          <w:rFonts w:hint="eastAsia"/>
        </w:rPr>
        <w:t>서브 모듈은 설정을 검증하는데 사용하는 여러 클래스를 제공한다.</w:t>
      </w:r>
      <w:r>
        <w:t xml:space="preserve"> </w:t>
      </w:r>
      <w:r>
        <w:rPr>
          <w:rFonts w:hint="eastAsia"/>
        </w:rPr>
        <w:t xml:space="preserve">이러한 검증기들은 로딩한 </w:t>
      </w:r>
      <w:r>
        <w:t>JSON</w:t>
      </w:r>
      <w:r>
        <w:rPr>
          <w:rFonts w:hint="eastAsia"/>
        </w:rPr>
        <w:t xml:space="preserve">에서 지정된 </w:t>
      </w:r>
      <w:r>
        <w:t xml:space="preserve">MachinSetting </w:t>
      </w:r>
      <w:r>
        <w:rPr>
          <w:rFonts w:hint="eastAsia"/>
        </w:rPr>
        <w:t>객체가 만든다.</w:t>
      </w:r>
      <w:r>
        <w:t xml:space="preserve"> </w:t>
      </w:r>
      <w:r>
        <w:rPr>
          <w:rFonts w:hint="eastAsia"/>
        </w:rPr>
        <w:t>그들은 에러 범위,</w:t>
      </w:r>
      <w:r>
        <w:t xml:space="preserve"> </w:t>
      </w:r>
      <w:r>
        <w:rPr>
          <w:rFonts w:hint="eastAsia"/>
        </w:rPr>
        <w:t>경고 범위와 안정 범위를 제공한다.</w:t>
      </w:r>
      <w:r>
        <w:t xml:space="preserve"> </w:t>
      </w:r>
    </w:p>
    <w:p w:rsidR="009F38BB" w:rsidRPr="00536216" w:rsidRDefault="009F38BB" w:rsidP="00536216">
      <w:pPr>
        <w:pStyle w:val="2"/>
      </w:pPr>
      <w:r>
        <w:t>View</w:t>
      </w:r>
    </w:p>
    <w:p w:rsidR="00E449DC" w:rsidRDefault="00E449DC" w:rsidP="00536216">
      <w:r>
        <w:t>View</w:t>
      </w:r>
      <w:r>
        <w:rPr>
          <w:rFonts w:hint="eastAsia"/>
        </w:rPr>
        <w:t xml:space="preserve"> 모듈에는 뷰와 렌터러를 위한 베이스 클래스가 들어있다.</w:t>
      </w:r>
      <w:r>
        <w:t xml:space="preserve"> </w:t>
      </w:r>
      <w:r>
        <w:rPr>
          <w:rFonts w:hint="eastAsia"/>
        </w:rPr>
        <w:t xml:space="preserve">뷰를 제공하는 플러그인은 </w:t>
      </w:r>
      <w:r>
        <w:t xml:space="preserve">View </w:t>
      </w:r>
      <w:r>
        <w:rPr>
          <w:rFonts w:hint="eastAsia"/>
        </w:rPr>
        <w:t>클래스를 서브클래스해야 한다.</w:t>
      </w:r>
      <w:r>
        <w:t xml:space="preserve"> View </w:t>
      </w:r>
      <w:r>
        <w:rPr>
          <w:rFonts w:hint="eastAsia"/>
        </w:rPr>
        <w:t>클래스는 완벽한 렌더링 경로를 제어하며 모든 것이 어떻게 그려질지즐 결정해야 한다.</w:t>
      </w:r>
      <w:r>
        <w:t xml:space="preserve"> </w:t>
      </w:r>
      <w:r>
        <w:rPr>
          <w:rFonts w:hint="eastAsia"/>
        </w:rPr>
        <w:t>이것은 Application이 제공한 렌더러를 이용해야 한다.</w:t>
      </w:r>
      <w:r>
        <w:t xml:space="preserve"> Renderer</w:t>
      </w:r>
      <w:r>
        <w:rPr>
          <w:rFonts w:hint="eastAsia"/>
        </w:rPr>
        <w:t xml:space="preserve">는 애플리케이션이 만들며 저변의 그래픽 </w:t>
      </w:r>
      <w:r>
        <w:t>API</w:t>
      </w:r>
      <w:r>
        <w:rPr>
          <w:rFonts w:hint="eastAsia"/>
        </w:rPr>
        <w:t>를 추상화한다.</w:t>
      </w:r>
    </w:p>
    <w:p w:rsidR="009F38BB" w:rsidRDefault="009F38BB" w:rsidP="00E449DC">
      <w:pPr>
        <w:pStyle w:val="2"/>
      </w:pPr>
      <w:r>
        <w:t xml:space="preserve">Toolkit </w:t>
      </w:r>
      <w:r w:rsidRPr="00E449DC">
        <w:t>Specifics</w:t>
      </w:r>
    </w:p>
    <w:p w:rsidR="00E449DC" w:rsidRDefault="00E449DC" w:rsidP="00E449DC">
      <w:r>
        <w:rPr>
          <w:rFonts w:hint="eastAsia"/>
        </w:rPr>
        <w:t>대부분의 라이브러리는 툴킷의 특정 코드를 포함하지 않는다.</w:t>
      </w:r>
      <w:r>
        <w:t xml:space="preserve"> </w:t>
      </w:r>
      <w:r>
        <w:rPr>
          <w:rFonts w:hint="eastAsia"/>
        </w:rPr>
        <w:t xml:space="preserve">대신에 대부분의 툴킷에 특정한 코드는 </w:t>
      </w:r>
      <w:r>
        <w:t xml:space="preserve">tookkit-specific </w:t>
      </w:r>
      <w:r>
        <w:rPr>
          <w:rFonts w:hint="eastAsia"/>
        </w:rPr>
        <w:t>서브</w:t>
      </w:r>
      <w:r w:rsidR="00907855">
        <w:rPr>
          <w:rFonts w:hint="eastAsia"/>
        </w:rPr>
        <w:t xml:space="preserve"> </w:t>
      </w:r>
      <w:r>
        <w:rPr>
          <w:rFonts w:hint="eastAsia"/>
        </w:rPr>
        <w:t>모듈에 들어 있다.</w:t>
      </w:r>
      <w:r>
        <w:t xml:space="preserve"> </w:t>
      </w:r>
      <w:r>
        <w:rPr>
          <w:rFonts w:hint="eastAsia"/>
        </w:rPr>
        <w:t xml:space="preserve">현재는 Qt 서브 모듈에 관한 것이며 </w:t>
      </w:r>
      <w:r>
        <w:t>PyQt</w:t>
      </w:r>
      <w:r>
        <w:rPr>
          <w:rFonts w:hint="eastAsia"/>
        </w:rPr>
        <w:t xml:space="preserve">를 사용하여 대부분의 </w:t>
      </w:r>
      <w:r>
        <w:t>UI</w:t>
      </w:r>
      <w:r>
        <w:rPr>
          <w:rFonts w:hint="eastAsia"/>
        </w:rPr>
        <w:t>를 구현하는 툴킷 특정 클래스들이 들어 있다.</w:t>
      </w:r>
    </w:p>
    <w:p w:rsidR="00586680" w:rsidRDefault="00586680">
      <w:pPr>
        <w:widowControl/>
        <w:wordWrap/>
        <w:autoSpaceDE/>
        <w:autoSpaceDN/>
        <w:jc w:val="both"/>
        <w:rPr>
          <w:b/>
          <w:sz w:val="40"/>
          <w:szCs w:val="40"/>
        </w:rPr>
      </w:pPr>
      <w:r>
        <w:br w:type="page"/>
      </w:r>
    </w:p>
    <w:p w:rsidR="00E449DC" w:rsidRDefault="00E449DC" w:rsidP="00E449DC">
      <w:pPr>
        <w:pStyle w:val="1"/>
        <w:rPr>
          <w:rFonts w:eastAsia="굴림"/>
          <w:sz w:val="48"/>
        </w:rPr>
      </w:pPr>
      <w:r w:rsidRPr="00E449DC">
        <w:lastRenderedPageBreak/>
        <w:t>Rendering</w:t>
      </w:r>
    </w:p>
    <w:p w:rsidR="00586680" w:rsidRPr="00F53B03" w:rsidRDefault="00586680" w:rsidP="00E449DC">
      <w:r>
        <w:t>Uranium</w:t>
      </w:r>
      <w:r>
        <w:rPr>
          <w:rFonts w:hint="eastAsia"/>
        </w:rPr>
        <w:t xml:space="preserve">은 </w:t>
      </w:r>
      <w:r>
        <w:t>scene</w:t>
      </w:r>
      <w:r>
        <w:rPr>
          <w:rFonts w:hint="eastAsia"/>
        </w:rPr>
        <w:t xml:space="preserve">과 그의 컨텐츠에 </w:t>
      </w:r>
      <w:r w:rsidR="00907855">
        <w:rPr>
          <w:rFonts w:hint="eastAsia"/>
        </w:rPr>
        <w:t>대해</w:t>
      </w:r>
      <w:r>
        <w:rPr>
          <w:rFonts w:hint="eastAsia"/>
        </w:rPr>
        <w:t xml:space="preserve"> </w:t>
      </w:r>
      <w:r>
        <w:t>MVC</w:t>
      </w:r>
      <w:r>
        <w:rPr>
          <w:rFonts w:hint="eastAsia"/>
        </w:rPr>
        <w:t>와 유사한 방식을 사용한다.</w:t>
      </w:r>
      <w:r>
        <w:t xml:space="preserve"> </w:t>
      </w:r>
      <w:r>
        <w:rPr>
          <w:rFonts w:hint="eastAsia"/>
        </w:rPr>
        <w:t xml:space="preserve">이 방식에서는 모델이 </w:t>
      </w:r>
      <w:r>
        <w:t xml:space="preserve">Scene </w:t>
      </w:r>
      <w:r>
        <w:rPr>
          <w:rFonts w:hint="eastAsia"/>
        </w:rPr>
        <w:t xml:space="preserve">클래스이고 </w:t>
      </w:r>
      <w:r>
        <w:t>SceneNode</w:t>
      </w:r>
      <w:r w:rsidR="00F53B03">
        <w:rPr>
          <w:rFonts w:hint="eastAsia"/>
        </w:rPr>
        <w:t xml:space="preserve">는 </w:t>
      </w:r>
      <w:r w:rsidR="00F53B03">
        <w:t>Scene</w:t>
      </w:r>
      <w:r w:rsidR="00F53B03">
        <w:rPr>
          <w:rFonts w:hint="eastAsia"/>
        </w:rPr>
        <w:t>를 담는다.</w:t>
      </w:r>
      <w:r w:rsidR="00F53B03">
        <w:t xml:space="preserve"> </w:t>
      </w:r>
      <w:r w:rsidR="00F53B03">
        <w:rPr>
          <w:rFonts w:hint="eastAsia"/>
        </w:rPr>
        <w:t xml:space="preserve">컨트롤러 부분은 </w:t>
      </w:r>
      <w:r w:rsidR="00F53B03">
        <w:t xml:space="preserve">Controller </w:t>
      </w:r>
      <w:r w:rsidR="00F53B03">
        <w:rPr>
          <w:rFonts w:hint="eastAsia"/>
        </w:rPr>
        <w:t xml:space="preserve">클래스와 </w:t>
      </w:r>
      <w:r w:rsidR="00F53B03">
        <w:t xml:space="preserve">Tool </w:t>
      </w:r>
      <w:r w:rsidR="00F53B03">
        <w:rPr>
          <w:rFonts w:hint="eastAsia"/>
        </w:rPr>
        <w:t>서브클래스에 의해 처리된다.</w:t>
      </w:r>
      <w:r w:rsidR="00F53B03">
        <w:t xml:space="preserve"> View </w:t>
      </w:r>
      <w:r w:rsidR="00F53B03">
        <w:rPr>
          <w:rFonts w:hint="eastAsia"/>
        </w:rPr>
        <w:t xml:space="preserve">클래스는 현재 </w:t>
      </w:r>
      <w:r w:rsidR="00F53B03">
        <w:t>scene</w:t>
      </w:r>
      <w:r w:rsidR="00F53B03">
        <w:rPr>
          <w:rFonts w:hint="eastAsia"/>
        </w:rPr>
        <w:t>를 보는데 관련된 모든 것을 처리한다.</w:t>
      </w:r>
      <w:r w:rsidR="00F53B03">
        <w:t xml:space="preserve"> </w:t>
      </w:r>
      <w:r w:rsidR="00F53B03">
        <w:rPr>
          <w:rFonts w:hint="eastAsia"/>
        </w:rPr>
        <w:t xml:space="preserve">이것은 현재의 활성 </w:t>
      </w:r>
      <w:r w:rsidR="00F53B03">
        <w:t>View</w:t>
      </w:r>
      <w:r w:rsidR="00F53B03">
        <w:rPr>
          <w:rFonts w:hint="eastAsia"/>
        </w:rPr>
        <w:t>가 무엇을 어떻게 그릴지를 항상 제어한다는 것을 의미한다.</w:t>
      </w:r>
      <w:r w:rsidR="00F53B03">
        <w:t xml:space="preserve"> </w:t>
      </w:r>
      <w:r w:rsidR="0041494A">
        <w:rPr>
          <w:rFonts w:hint="eastAsia"/>
        </w:rPr>
        <w:t>특정 객체</w:t>
      </w:r>
      <w:r w:rsidR="00F53B03">
        <w:rPr>
          <w:rFonts w:hint="eastAsia"/>
        </w:rPr>
        <w:t xml:space="preserve">에 특정한 행동을 기본으로 할 수 있지만 </w:t>
      </w:r>
      <w:r w:rsidR="00F53B03">
        <w:t>View</w:t>
      </w:r>
      <w:r w:rsidR="00F53B03">
        <w:rPr>
          <w:rFonts w:hint="eastAsia"/>
        </w:rPr>
        <w:t>는 항상 이러한 행동을 갈아치울 수 있는 능력이 있다.</w:t>
      </w:r>
    </w:p>
    <w:p w:rsidR="00F53B03" w:rsidRDefault="00F53B03" w:rsidP="00E449DC">
      <w:r>
        <w:rPr>
          <w:rFonts w:hint="eastAsia"/>
        </w:rPr>
        <w:t xml:space="preserve">물론 </w:t>
      </w:r>
      <w:r>
        <w:t>View</w:t>
      </w:r>
      <w:r>
        <w:rPr>
          <w:rFonts w:hint="eastAsia"/>
        </w:rPr>
        <w:t>가 스스로 모든 것을 처리할 필요는 없다.</w:t>
      </w:r>
      <w:r>
        <w:t xml:space="preserve"> </w:t>
      </w:r>
      <w:r>
        <w:rPr>
          <w:rFonts w:hint="eastAsia"/>
        </w:rPr>
        <w:t xml:space="preserve">렌더링은 </w:t>
      </w:r>
      <w:r>
        <w:t>OpenGL</w:t>
      </w:r>
      <w:r>
        <w:rPr>
          <w:rFonts w:hint="eastAsia"/>
        </w:rPr>
        <w:t>을 통해 이루어</w:t>
      </w:r>
      <w:r w:rsidR="0041494A">
        <w:rPr>
          <w:rFonts w:hint="eastAsia"/>
        </w:rPr>
        <w:t>며</w:t>
      </w:r>
      <w:r>
        <w:rPr>
          <w:rFonts w:hint="eastAsia"/>
        </w:rPr>
        <w:t xml:space="preserve"> </w:t>
      </w:r>
      <w:r>
        <w:t>OpenGL</w:t>
      </w:r>
      <w:r>
        <w:rPr>
          <w:rFonts w:hint="eastAsia"/>
        </w:rPr>
        <w:t>을 간단하게 처리하는 편리한 클래스가 있다.</w:t>
      </w:r>
      <w:r>
        <w:t xml:space="preserve"> </w:t>
      </w:r>
      <w:r>
        <w:rPr>
          <w:rFonts w:hint="eastAsia"/>
        </w:rPr>
        <w:t xml:space="preserve">또한 </w:t>
      </w:r>
      <w:r>
        <w:t xml:space="preserve">Renderer, RenderingBatch, RenderPass </w:t>
      </w:r>
      <w:r>
        <w:rPr>
          <w:rFonts w:hint="eastAsia"/>
        </w:rPr>
        <w:t xml:space="preserve">클래스는 공통 기능을 분리한 </w:t>
      </w:r>
      <w:r w:rsidR="0041494A">
        <w:rPr>
          <w:rFonts w:hint="eastAsia"/>
        </w:rPr>
        <w:t>주요</w:t>
      </w:r>
      <w:r>
        <w:rPr>
          <w:rFonts w:hint="eastAsia"/>
        </w:rPr>
        <w:t xml:space="preserve"> 클래스들이다. </w:t>
      </w:r>
    </w:p>
    <w:p w:rsidR="00E449DC" w:rsidRDefault="00E449DC" w:rsidP="00586680">
      <w:pPr>
        <w:pStyle w:val="2"/>
      </w:pPr>
      <w:r>
        <w:t xml:space="preserve">Rendering </w:t>
      </w:r>
      <w:r w:rsidRPr="00586680">
        <w:t>Pipeline</w:t>
      </w:r>
    </w:p>
    <w:p w:rsidR="00F53B03" w:rsidRDefault="00F53B03" w:rsidP="00E449DC">
      <w:r>
        <w:rPr>
          <w:rFonts w:hint="eastAsia"/>
        </w:rPr>
        <w:t xml:space="preserve">렌더링은 툴킷의 이벤트 처리의 어딘가에서 시작하며 툴킷이 모든 것을 다시 </w:t>
      </w:r>
      <w:r w:rsidR="0041494A">
        <w:rPr>
          <w:rFonts w:hint="eastAsia"/>
        </w:rPr>
        <w:t>페인트</w:t>
      </w:r>
      <w:r>
        <w:rPr>
          <w:rFonts w:hint="eastAsia"/>
        </w:rPr>
        <w:t>해야 한다고 결정할 때이다.</w:t>
      </w:r>
      <w:r>
        <w:t xml:space="preserve"> </w:t>
      </w:r>
      <w:r>
        <w:rPr>
          <w:rFonts w:hint="eastAsia"/>
        </w:rPr>
        <w:t xml:space="preserve">이것은 대개 </w:t>
      </w:r>
      <w:r w:rsidR="0041494A">
        <w:rPr>
          <w:rFonts w:hint="eastAsia"/>
        </w:rPr>
        <w:t xml:space="preserve">페인트 </w:t>
      </w:r>
      <w:r>
        <w:rPr>
          <w:rFonts w:hint="eastAsia"/>
        </w:rPr>
        <w:t>이벤트를 메인 윈도우에 보낼 것이다.</w:t>
      </w:r>
      <w:r>
        <w:t xml:space="preserve"> Main </w:t>
      </w:r>
      <w:r>
        <w:rPr>
          <w:rFonts w:hint="eastAsia"/>
        </w:rPr>
        <w:t>윈도우는 이 이벤트를 처리하고 렌더링 프로세스를 시작한다.</w:t>
      </w:r>
      <w:r>
        <w:t xml:space="preserve"> </w:t>
      </w:r>
      <w:r>
        <w:rPr>
          <w:rFonts w:hint="eastAsia"/>
        </w:rPr>
        <w:t>이 시점에서 두 객체가 필요하다.</w:t>
      </w:r>
      <w:r>
        <w:t xml:space="preserve"> </w:t>
      </w:r>
      <w:r>
        <w:rPr>
          <w:rFonts w:hint="eastAsia"/>
        </w:rPr>
        <w:t xml:space="preserve">하나는 </w:t>
      </w:r>
      <w:r>
        <w:t xml:space="preserve">Renderer </w:t>
      </w:r>
      <w:r>
        <w:rPr>
          <w:rFonts w:hint="eastAsia"/>
        </w:rPr>
        <w:t>인스턴스로서 애플리케이션마다 하나가 있다.</w:t>
      </w:r>
      <w:r>
        <w:t xml:space="preserve"> </w:t>
      </w:r>
      <w:r>
        <w:rPr>
          <w:rFonts w:hint="eastAsia"/>
        </w:rPr>
        <w:t xml:space="preserve">또 다른 것은 현재의 활성 </w:t>
      </w:r>
      <w:r>
        <w:t>View</w:t>
      </w:r>
      <w:r>
        <w:rPr>
          <w:rFonts w:hint="eastAsia"/>
        </w:rPr>
        <w:t>의 인스턴스이다.</w:t>
      </w:r>
      <w:r>
        <w:t xml:space="preserve"> </w:t>
      </w:r>
    </w:p>
    <w:p w:rsidR="00F53B03" w:rsidRPr="00F53B03" w:rsidRDefault="00F53B03" w:rsidP="00F53B03">
      <w:pPr>
        <w:pStyle w:val="a6"/>
        <w:numPr>
          <w:ilvl w:val="0"/>
          <w:numId w:val="4"/>
        </w:numPr>
        <w:ind w:leftChars="0"/>
      </w:pPr>
      <w:r>
        <w:t>Renderer::beginRendering()</w:t>
      </w:r>
      <w:r>
        <w:rPr>
          <w:rFonts w:hint="eastAsia"/>
        </w:rPr>
        <w:t xml:space="preserve">을 호출하여 </w:t>
      </w:r>
      <w:r>
        <w:t>OpenGL</w:t>
      </w:r>
      <w:r>
        <w:rPr>
          <w:rFonts w:hint="eastAsia"/>
        </w:rPr>
        <w:t>을 셋업한다.</w:t>
      </w:r>
    </w:p>
    <w:p w:rsidR="00F53B03" w:rsidRDefault="00E449DC" w:rsidP="001B02A4">
      <w:pPr>
        <w:pStyle w:val="a6"/>
        <w:numPr>
          <w:ilvl w:val="0"/>
          <w:numId w:val="4"/>
        </w:numPr>
        <w:ind w:leftChars="0"/>
      </w:pPr>
      <w:r>
        <w:t>View::beginRendering()</w:t>
      </w:r>
      <w:r w:rsidR="001B02A4">
        <w:t xml:space="preserve">를 </w:t>
      </w:r>
      <w:r w:rsidR="001B02A4">
        <w:rPr>
          <w:rFonts w:hint="eastAsia"/>
        </w:rPr>
        <w:t>호출하여 View가 무엇을 그릴지를 결정할 수 있게 한다.</w:t>
      </w:r>
      <w:r w:rsidR="001B02A4">
        <w:t xml:space="preserve"> </w:t>
      </w:r>
      <w:r w:rsidR="001B02A4">
        <w:rPr>
          <w:rFonts w:hint="eastAsia"/>
        </w:rPr>
        <w:t>View의 beginRendering()</w:t>
      </w:r>
      <w:r w:rsidR="001B02A4">
        <w:t xml:space="preserve"> </w:t>
      </w:r>
      <w:r w:rsidR="001B02A4">
        <w:rPr>
          <w:rFonts w:hint="eastAsia"/>
        </w:rPr>
        <w:t xml:space="preserve">구현에서는 </w:t>
      </w:r>
      <w:r w:rsidR="001B02A4">
        <w:t>View</w:t>
      </w:r>
      <w:r w:rsidR="001B02A4">
        <w:rPr>
          <w:rFonts w:hint="eastAsia"/>
        </w:rPr>
        <w:t xml:space="preserve">가 </w:t>
      </w:r>
      <w:r w:rsidR="001B02A4">
        <w:t xml:space="preserve">Renderer::queueNode() </w:t>
      </w:r>
      <w:r w:rsidR="001B02A4">
        <w:rPr>
          <w:rFonts w:hint="eastAsia"/>
        </w:rPr>
        <w:t>를 불러 렌더링할 노드들을 큐에 넣는다.</w:t>
      </w:r>
      <w:r w:rsidR="001B02A4">
        <w:t xml:space="preserve"> </w:t>
      </w:r>
      <w:r w:rsidR="001B02A4">
        <w:rPr>
          <w:rFonts w:hint="eastAsia"/>
        </w:rPr>
        <w:t xml:space="preserve">또한 </w:t>
      </w:r>
      <w:r w:rsidR="001B02A4">
        <w:t>View</w:t>
      </w:r>
      <w:r w:rsidR="001B02A4">
        <w:rPr>
          <w:rFonts w:hint="eastAsia"/>
        </w:rPr>
        <w:t xml:space="preserve">는 추가적으로 </w:t>
      </w:r>
      <w:r w:rsidR="001B02A4">
        <w:t xml:space="preserve">RenderPass 인스턴스를 </w:t>
      </w:r>
      <w:r w:rsidR="001B02A4">
        <w:rPr>
          <w:rFonts w:hint="eastAsia"/>
        </w:rPr>
        <w:t xml:space="preserve">만들어 현재 </w:t>
      </w:r>
      <w:r w:rsidR="001B02A4">
        <w:t>View</w:t>
      </w:r>
      <w:r w:rsidR="001B02A4">
        <w:rPr>
          <w:rFonts w:hint="eastAsia"/>
        </w:rPr>
        <w:t>를 렌더링하도록 할 수 있다.</w:t>
      </w:r>
      <w:r>
        <w:t xml:space="preserve"> </w:t>
      </w:r>
    </w:p>
    <w:p w:rsidR="001B02A4" w:rsidRDefault="001B02A4" w:rsidP="001B02A4">
      <w:pPr>
        <w:pStyle w:val="a6"/>
        <w:numPr>
          <w:ilvl w:val="0"/>
          <w:numId w:val="4"/>
        </w:numPr>
        <w:ind w:leftChars="0"/>
      </w:pPr>
      <w:r>
        <w:rPr>
          <w:rFonts w:hint="eastAsia"/>
        </w:rPr>
        <w:t xml:space="preserve">일단 큐에 </w:t>
      </w:r>
      <w:r w:rsidR="0041494A">
        <w:t>view</w:t>
      </w:r>
      <w:r w:rsidR="0041494A">
        <w:rPr>
          <w:rFonts w:hint="eastAsia"/>
        </w:rPr>
        <w:t>를 넣으면</w:t>
      </w:r>
      <w:r>
        <w:rPr>
          <w:rFonts w:hint="eastAsia"/>
        </w:rPr>
        <w:t xml:space="preserve"> </w:t>
      </w:r>
      <w:r>
        <w:t>Render::render()</w:t>
      </w:r>
      <w:r>
        <w:rPr>
          <w:rFonts w:hint="eastAsia"/>
        </w:rPr>
        <w:t>가 불린다.</w:t>
      </w:r>
      <w:r>
        <w:t xml:space="preserve"> </w:t>
      </w:r>
      <w:r>
        <w:rPr>
          <w:rFonts w:hint="eastAsia"/>
        </w:rPr>
        <w:t xml:space="preserve">이것은 그릴 필요가 있는 항목들을 정렬하고 그리는데 </w:t>
      </w:r>
      <w:r w:rsidR="0041494A">
        <w:rPr>
          <w:rFonts w:hint="eastAsia"/>
        </w:rPr>
        <w:t>만들</w:t>
      </w:r>
      <w:r>
        <w:rPr>
          <w:rFonts w:hint="eastAsia"/>
        </w:rPr>
        <w:t xml:space="preserve"> 필요가 있는 </w:t>
      </w:r>
      <w:r w:rsidR="0041494A">
        <w:rPr>
          <w:rFonts w:hint="eastAsia"/>
        </w:rPr>
        <w:t>사후</w:t>
      </w:r>
      <w:r>
        <w:rPr>
          <w:rFonts w:hint="eastAsia"/>
        </w:rPr>
        <w:t xml:space="preserve"> 처리를 한 다음 </w:t>
      </w:r>
      <w:r>
        <w:t xml:space="preserve">RenderPass </w:t>
      </w:r>
      <w:r>
        <w:rPr>
          <w:rFonts w:hint="eastAsia"/>
        </w:rPr>
        <w:t xml:space="preserve">인스턴스 목록을 </w:t>
      </w:r>
      <w:r w:rsidR="0041494A">
        <w:rPr>
          <w:rFonts w:hint="eastAsia"/>
        </w:rPr>
        <w:t>순회</w:t>
      </w:r>
      <w:r>
        <w:rPr>
          <w:rFonts w:hint="eastAsia"/>
        </w:rPr>
        <w:t>하면서 R</w:t>
      </w:r>
      <w:r>
        <w:t>enderPass::render()</w:t>
      </w:r>
      <w:r>
        <w:rPr>
          <w:rFonts w:hint="eastAsia"/>
        </w:rPr>
        <w:t>를 호출한다.</w:t>
      </w:r>
      <w:r>
        <w:t xml:space="preserve"> </w:t>
      </w:r>
      <w:r>
        <w:rPr>
          <w:rFonts w:hint="eastAsia"/>
        </w:rPr>
        <w:t>R</w:t>
      </w:r>
      <w:r>
        <w:t>enderPass::render()</w:t>
      </w:r>
      <w:r>
        <w:rPr>
          <w:rFonts w:hint="eastAsia"/>
        </w:rPr>
        <w:t xml:space="preserve">가 실제의 객체 렌더링을 수행하며 최종적으로 그려져서 그려진 이미지가 </w:t>
      </w:r>
      <w:r>
        <w:t>scene</w:t>
      </w:r>
      <w:r>
        <w:rPr>
          <w:rFonts w:hint="eastAsia"/>
        </w:rPr>
        <w:t>에 놓여질 준비가 되어야 한다.</w:t>
      </w:r>
    </w:p>
    <w:p w:rsidR="00E449DC" w:rsidRDefault="001B02A4" w:rsidP="001B02A4">
      <w:pPr>
        <w:pStyle w:val="a6"/>
        <w:numPr>
          <w:ilvl w:val="0"/>
          <w:numId w:val="4"/>
        </w:numPr>
        <w:ind w:leftChars="0"/>
      </w:pPr>
      <w:r>
        <w:rPr>
          <w:rFonts w:hint="eastAsia"/>
        </w:rPr>
        <w:t>끝으로 R</w:t>
      </w:r>
      <w:r>
        <w:t>enderPass::render()</w:t>
      </w:r>
      <w:r>
        <w:rPr>
          <w:rFonts w:hint="eastAsia"/>
        </w:rPr>
        <w:t xml:space="preserve">가 끝나면 먼저 </w:t>
      </w:r>
      <w:r>
        <w:t>View::endRendering()</w:t>
      </w:r>
      <w:r>
        <w:rPr>
          <w:rFonts w:hint="eastAsia"/>
        </w:rPr>
        <w:t xml:space="preserve">을 불러 </w:t>
      </w:r>
      <w:r>
        <w:t>View</w:t>
      </w:r>
      <w:r>
        <w:rPr>
          <w:rFonts w:hint="eastAsia"/>
        </w:rPr>
        <w:t>가 필요한 클린업을 할 수 있도록 해주고 그 후에 Renderer::endRendeing</w:t>
      </w:r>
      <w:r>
        <w:t xml:space="preserve">()을 </w:t>
      </w:r>
      <w:r>
        <w:rPr>
          <w:rFonts w:hint="eastAsia"/>
        </w:rPr>
        <w:t xml:space="preserve">불러 </w:t>
      </w:r>
      <w:r>
        <w:t>Rrender</w:t>
      </w:r>
      <w:r>
        <w:rPr>
          <w:rFonts w:hint="eastAsia"/>
        </w:rPr>
        <w:t>가 클린업할 기회를 준다.</w:t>
      </w:r>
    </w:p>
    <w:p w:rsidR="00E449DC" w:rsidRPr="00586680" w:rsidRDefault="00E449DC" w:rsidP="00586680">
      <w:pPr>
        <w:pStyle w:val="2"/>
      </w:pPr>
      <w:r>
        <w:t>Render Passes</w:t>
      </w:r>
    </w:p>
    <w:p w:rsidR="00B0108C" w:rsidRPr="007B0A3B" w:rsidRDefault="00B0108C" w:rsidP="00E449DC">
      <w:r>
        <w:t>View</w:t>
      </w:r>
      <w:r>
        <w:rPr>
          <w:rFonts w:hint="eastAsia"/>
        </w:rPr>
        <w:t>가 어떤 사물을 어떻게 그릴지에 관한 최종 중재자이</w:t>
      </w:r>
      <w:r w:rsidR="007B0A3B">
        <w:rPr>
          <w:rFonts w:hint="eastAsia"/>
        </w:rPr>
        <w:t xml:space="preserve">고 </w:t>
      </w:r>
      <w:r w:rsidR="007B0A3B">
        <w:t>RenderPass</w:t>
      </w:r>
      <w:r w:rsidR="007B0A3B">
        <w:rPr>
          <w:rFonts w:hint="eastAsia"/>
        </w:rPr>
        <w:t xml:space="preserve"> 객체도 이 문제에 관여한다.</w:t>
      </w:r>
      <w:r w:rsidR="007B0A3B">
        <w:t xml:space="preserve"> </w:t>
      </w:r>
      <w:r w:rsidR="007B0A3B">
        <w:rPr>
          <w:rFonts w:hint="eastAsia"/>
        </w:rPr>
        <w:t xml:space="preserve">각 </w:t>
      </w:r>
      <w:r w:rsidR="007B0A3B">
        <w:t>RenderPass</w:t>
      </w:r>
      <w:r w:rsidR="007B0A3B">
        <w:rPr>
          <w:rFonts w:hint="eastAsia"/>
        </w:rPr>
        <w:t xml:space="preserve">는 </w:t>
      </w:r>
      <w:r w:rsidR="007B0A3B">
        <w:t>scene</w:t>
      </w:r>
      <w:r w:rsidR="007B0A3B">
        <w:rPr>
          <w:rFonts w:hint="eastAsia"/>
        </w:rPr>
        <w:t>에서 rorcemf을 렌더링하는 단일 경로를 표현한다.</w:t>
      </w:r>
      <w:r w:rsidR="007B0A3B">
        <w:t xml:space="preserve"> </w:t>
      </w:r>
      <w:r w:rsidR="007B0A3B">
        <w:rPr>
          <w:rFonts w:hint="eastAsia"/>
        </w:rPr>
        <w:t>이 경로들은 그리는 방식과 무엇을 그릴지에 따라 변화가 클 수 있다.</w:t>
      </w:r>
    </w:p>
    <w:p w:rsidR="007B0A3B" w:rsidRDefault="007B0A3B" w:rsidP="00E449DC">
      <w:r>
        <w:rPr>
          <w:rFonts w:hint="eastAsia"/>
        </w:rPr>
        <w:t xml:space="preserve">기본적으로 세가지 </w:t>
      </w:r>
      <w:r>
        <w:t xml:space="preserve">RenderPass </w:t>
      </w:r>
      <w:r>
        <w:rPr>
          <w:rFonts w:hint="eastAsia"/>
        </w:rPr>
        <w:t>인스턴스가 있다.</w:t>
      </w:r>
    </w:p>
    <w:p w:rsidR="00D0056D" w:rsidRPr="00D0056D" w:rsidRDefault="007B0A3B" w:rsidP="00D0056D">
      <w:pPr>
        <w:pStyle w:val="a6"/>
        <w:numPr>
          <w:ilvl w:val="0"/>
          <w:numId w:val="6"/>
        </w:numPr>
        <w:ind w:leftChars="0"/>
        <w:rPr>
          <w:rFonts w:eastAsia="굴림체" w:cs="굴림체"/>
        </w:rPr>
      </w:pPr>
      <w:r>
        <w:rPr>
          <w:rFonts w:hint="eastAsia"/>
        </w:rPr>
        <w:t>SelectionPass</w:t>
      </w:r>
      <w:r w:rsidR="00D0056D">
        <w:t>:</w:t>
      </w:r>
      <w:r>
        <w:t xml:space="preserve"> </w:t>
      </w:r>
      <w:r w:rsidR="00D0056D">
        <w:rPr>
          <w:rFonts w:hint="eastAsia"/>
        </w:rPr>
        <w:t xml:space="preserve">선택 가능한 모든 객체를 텍스처로 렌더링 한 다음 현재 커서 아래에있는 객체를 얻기 위해 쿼리 할 수 </w:t>
      </w:r>
      <w:r w:rsidR="00D0056D" w:rsidRPr="00D0056D">
        <w:rPr>
          <w:rFonts w:ascii="맑은 고딕" w:eastAsia="맑은 고딕" w:hAnsi="맑은 고딕" w:cs="맑은 고딕" w:hint="eastAsia"/>
        </w:rPr>
        <w:t>​​</w:t>
      </w:r>
      <w:r w:rsidR="00D0056D">
        <w:rPr>
          <w:rFonts w:hint="eastAsia"/>
        </w:rPr>
        <w:t>있다</w:t>
      </w:r>
    </w:p>
    <w:p w:rsidR="007B0A3B" w:rsidRDefault="007B0A3B" w:rsidP="00D0056D">
      <w:pPr>
        <w:pStyle w:val="a6"/>
        <w:numPr>
          <w:ilvl w:val="0"/>
          <w:numId w:val="6"/>
        </w:numPr>
        <w:ind w:leftChars="0"/>
      </w:pPr>
      <w:r>
        <w:t>DefaultPass</w:t>
      </w:r>
      <w:r w:rsidR="00D0056D">
        <w:rPr>
          <w:rFonts w:hint="eastAsia"/>
        </w:rPr>
        <w:t>:</w:t>
      </w:r>
      <w:r>
        <w:t xml:space="preserve"> View</w:t>
      </w:r>
      <w:r>
        <w:rPr>
          <w:rFonts w:hint="eastAsia"/>
        </w:rPr>
        <w:t>에서 지정된 모든 것을 텍스처에 그린다.</w:t>
      </w:r>
      <w:r>
        <w:t xml:space="preserve"> </w:t>
      </w:r>
    </w:p>
    <w:p w:rsidR="007B0A3B" w:rsidRDefault="007B0A3B" w:rsidP="00D0056D">
      <w:pPr>
        <w:pStyle w:val="a6"/>
        <w:numPr>
          <w:ilvl w:val="0"/>
          <w:numId w:val="6"/>
        </w:numPr>
        <w:ind w:leftChars="0"/>
      </w:pPr>
      <w:r>
        <w:t>CompositePass</w:t>
      </w:r>
      <w:r w:rsidR="00D0056D">
        <w:t xml:space="preserve">: 이전 </w:t>
      </w:r>
      <w:r w:rsidR="00D0056D">
        <w:rPr>
          <w:rFonts w:hint="eastAsia"/>
        </w:rPr>
        <w:t xml:space="preserve">경로들은 화면에 그려질 최종의 이미지로 묶어서 최종의 </w:t>
      </w:r>
      <w:r w:rsidR="00D0056D">
        <w:t>RederPass</w:t>
      </w:r>
      <w:r w:rsidR="00D0056D">
        <w:rPr>
          <w:rFonts w:hint="eastAsia"/>
        </w:rPr>
        <w:t>가 되도록 한다.</w:t>
      </w:r>
    </w:p>
    <w:p w:rsidR="007B0A3B" w:rsidRPr="007B0A3B" w:rsidRDefault="007B0A3B" w:rsidP="00E449DC">
      <w:r>
        <w:rPr>
          <w:rFonts w:hint="eastAsia"/>
        </w:rPr>
        <w:t>기본적</w:t>
      </w:r>
      <w:r w:rsidR="00D0056D">
        <w:rPr>
          <w:rFonts w:hint="eastAsia"/>
        </w:rPr>
        <w:t>으로</w:t>
      </w:r>
      <w:r>
        <w:rPr>
          <w:rFonts w:hint="eastAsia"/>
        </w:rPr>
        <w:t xml:space="preserve"> </w:t>
      </w:r>
      <w:r>
        <w:t>DefaultPass</w:t>
      </w:r>
      <w:r>
        <w:rPr>
          <w:rFonts w:hint="eastAsia"/>
        </w:rPr>
        <w:t xml:space="preserve">의 컨텐츠를 풀스크린 쿼드에 그린 다음에 </w:t>
      </w:r>
      <w:r>
        <w:t>SelectionPass</w:t>
      </w:r>
      <w:r>
        <w:rPr>
          <w:rFonts w:hint="eastAsia"/>
        </w:rPr>
        <w:t>로 선택된 객체 주변의 윤곽선을 그릴 것이다.</w:t>
      </w:r>
      <w:r>
        <w:t xml:space="preserve"> CompositePass</w:t>
      </w:r>
      <w:r>
        <w:rPr>
          <w:rFonts w:hint="eastAsia"/>
        </w:rPr>
        <w:t xml:space="preserve">의 </w:t>
      </w:r>
      <w:r>
        <w:t>shader</w:t>
      </w:r>
      <w:r>
        <w:rPr>
          <w:rFonts w:hint="eastAsia"/>
        </w:rPr>
        <w:t>와 바인딩은 필요할 때 자유롭게 바꿀 수 있다.</w:t>
      </w:r>
      <w:r>
        <w:t xml:space="preserve"> </w:t>
      </w:r>
    </w:p>
    <w:p w:rsidR="00E449DC" w:rsidRDefault="00E449DC" w:rsidP="00900225">
      <w:pPr>
        <w:pStyle w:val="2"/>
      </w:pPr>
      <w:r>
        <w:lastRenderedPageBreak/>
        <w:t xml:space="preserve">SceneNode::render() </w:t>
      </w:r>
      <w:r w:rsidRPr="00900225">
        <w:t>versus</w:t>
      </w:r>
      <w:r>
        <w:t xml:space="preserve"> Renderer::queueNode()</w:t>
      </w:r>
    </w:p>
    <w:p w:rsidR="009F38BB" w:rsidRPr="00900225" w:rsidRDefault="007B0A3B" w:rsidP="00D0056D">
      <w:pPr>
        <w:rPr>
          <w:rFonts w:ascii="Segoe UI" w:hAnsi="Segoe UI" w:cs="Segoe UI"/>
          <w:color w:val="24292E"/>
        </w:rPr>
      </w:pPr>
      <w:r>
        <w:t xml:space="preserve">View </w:t>
      </w:r>
      <w:r w:rsidR="00D0056D">
        <w:rPr>
          <w:rFonts w:hint="eastAsia"/>
        </w:rPr>
        <w:t>서브클래스</w:t>
      </w:r>
      <w:r>
        <w:rPr>
          <w:rFonts w:hint="eastAsia"/>
        </w:rPr>
        <w:t xml:space="preserve"> 구현</w:t>
      </w:r>
      <w:r w:rsidR="00D0056D">
        <w:rPr>
          <w:rFonts w:hint="eastAsia"/>
        </w:rPr>
        <w:t xml:space="preserve"> </w:t>
      </w:r>
      <w:r>
        <w:rPr>
          <w:rFonts w:hint="eastAsia"/>
        </w:rPr>
        <w:t>시 한가지 주지할 것은 특정 SceneNode</w:t>
      </w:r>
      <w:r>
        <w:t xml:space="preserve"> </w:t>
      </w:r>
      <w:r>
        <w:rPr>
          <w:rFonts w:hint="eastAsia"/>
        </w:rPr>
        <w:t>서브클래스들이 자신만의 방식으로 렌더링을 결정할 수 있기를 원한다는 점이다.</w:t>
      </w:r>
      <w:r>
        <w:t xml:space="preserve"> </w:t>
      </w:r>
      <w:r>
        <w:rPr>
          <w:rFonts w:hint="eastAsia"/>
        </w:rPr>
        <w:t xml:space="preserve">이것은 </w:t>
      </w:r>
      <w:r>
        <w:t xml:space="preserve">SceneNode::render() </w:t>
      </w:r>
      <w:r>
        <w:rPr>
          <w:rFonts w:hint="eastAsia"/>
        </w:rPr>
        <w:t xml:space="preserve">메소드의 구현을 통해 이루어진다 </w:t>
      </w:r>
      <w:r>
        <w:t>View</w:t>
      </w:r>
      <w:r>
        <w:rPr>
          <w:rFonts w:hint="eastAsia"/>
        </w:rPr>
        <w:t>들은 디폴트 렌더링 행동을 원할 때</w:t>
      </w:r>
      <w:r w:rsidR="00900225">
        <w:rPr>
          <w:rFonts w:hint="eastAsia"/>
        </w:rPr>
        <w:t xml:space="preserve"> 또는 특정 </w:t>
      </w:r>
      <w:r w:rsidR="00900225">
        <w:t xml:space="preserve">SceneNode </w:t>
      </w:r>
      <w:r w:rsidR="00900225">
        <w:rPr>
          <w:rFonts w:hint="eastAsia"/>
        </w:rPr>
        <w:t>서브클래스를 그릴때</w:t>
      </w:r>
      <w:r>
        <w:rPr>
          <w:rFonts w:hint="eastAsia"/>
        </w:rPr>
        <w:t xml:space="preserve"> 이것을 불러야 </w:t>
      </w:r>
      <w:r w:rsidR="00900225">
        <w:rPr>
          <w:rFonts w:hint="eastAsia"/>
        </w:rPr>
        <w:t>한다.</w:t>
      </w:r>
      <w:r w:rsidR="00900225">
        <w:t xml:space="preserve"> </w:t>
      </w:r>
      <w:r w:rsidR="00900225">
        <w:rPr>
          <w:rFonts w:hint="eastAsia"/>
        </w:rPr>
        <w:t>예를 들어 Platform</w:t>
      </w:r>
      <w:r w:rsidR="00900225">
        <w:t xml:space="preserve"> </w:t>
      </w:r>
      <w:r w:rsidR="00900225">
        <w:rPr>
          <w:rFonts w:hint="eastAsia"/>
        </w:rPr>
        <w:t>클래스는 항상 Platform</w:t>
      </w:r>
      <w:r w:rsidR="00900225">
        <w:t xml:space="preserve"> </w:t>
      </w:r>
      <w:r w:rsidR="00900225">
        <w:rPr>
          <w:rFonts w:hint="eastAsia"/>
        </w:rPr>
        <w:t xml:space="preserve">메시를 플랫폼 렌더링을 위한 오른쪽 </w:t>
      </w:r>
      <w:r w:rsidR="00900225">
        <w:t>shader</w:t>
      </w:r>
      <w:r w:rsidR="00900225">
        <w:rPr>
          <w:rFonts w:hint="eastAsia"/>
        </w:rPr>
        <w:t>와 함께 큐에 넣도록 해야 한다.</w:t>
      </w:r>
      <w:r w:rsidR="00900225">
        <w:t xml:space="preserve"> </w:t>
      </w:r>
      <w:r w:rsidR="00900225">
        <w:rPr>
          <w:rFonts w:hint="eastAsia"/>
        </w:rPr>
        <w:t xml:space="preserve">만약 </w:t>
      </w:r>
      <w:r w:rsidR="00900225">
        <w:t xml:space="preserve">SceneNode::render() </w:t>
      </w:r>
      <w:r w:rsidR="00900225">
        <w:rPr>
          <w:rFonts w:hint="eastAsia"/>
        </w:rPr>
        <w:t xml:space="preserve">가 </w:t>
      </w:r>
      <w:r w:rsidR="00900225">
        <w:t>false</w:t>
      </w:r>
      <w:r w:rsidR="00900225">
        <w:rPr>
          <w:rFonts w:hint="eastAsia"/>
        </w:rPr>
        <w:t>를 리턴</w:t>
      </w:r>
      <w:r w:rsidR="00D0056D">
        <w:rPr>
          <w:rFonts w:hint="eastAsia"/>
        </w:rPr>
        <w:t>하</w:t>
      </w:r>
      <w:r w:rsidR="00900225">
        <w:rPr>
          <w:rFonts w:hint="eastAsia"/>
        </w:rPr>
        <w:t xml:space="preserve">면 SceneNode는 스스로 렌더링을 제어할 필요가 없고 </w:t>
      </w:r>
      <w:r w:rsidR="00900225">
        <w:t>V</w:t>
      </w:r>
      <w:r w:rsidR="00900225">
        <w:rPr>
          <w:rFonts w:hint="eastAsia"/>
        </w:rPr>
        <w:t>iew가 원하는 방식대로 렌더링 될 수 있다는 뜻이다.</w:t>
      </w:r>
      <w:r w:rsidR="00900225">
        <w:t xml:space="preserve"> View</w:t>
      </w:r>
      <w:r w:rsidR="00900225">
        <w:rPr>
          <w:rFonts w:hint="eastAsia"/>
        </w:rPr>
        <w:t xml:space="preserve">는 그 다음에 </w:t>
      </w:r>
      <w:r w:rsidR="00900225">
        <w:t>queueNode()</w:t>
      </w:r>
      <w:r w:rsidR="00900225">
        <w:rPr>
          <w:rFonts w:hint="eastAsia"/>
        </w:rPr>
        <w:t>로 노드를 렌더링할 수 있다.</w:t>
      </w:r>
      <w:r w:rsidR="00900225">
        <w:t xml:space="preserve"> View</w:t>
      </w:r>
      <w:r w:rsidR="00900225">
        <w:rPr>
          <w:rFonts w:hint="eastAsia"/>
        </w:rPr>
        <w:t>가 여전히 제어를 하고 있다는 점을 주시하라.</w:t>
      </w:r>
    </w:p>
    <w:p w:rsidR="00E449DC" w:rsidRDefault="00586680" w:rsidP="00E449DC">
      <w:pPr>
        <w:pStyle w:val="1"/>
        <w:pBdr>
          <w:bottom w:val="single" w:sz="6" w:space="4" w:color="EAECEF"/>
        </w:pBdr>
        <w:shd w:val="clear" w:color="auto" w:fill="FFFFFF"/>
        <w:spacing w:after="240"/>
        <w:rPr>
          <w:rFonts w:ascii="Segoe UI" w:eastAsia="굴림" w:hAnsi="Segoe UI" w:cs="Segoe UI"/>
          <w:color w:val="24292E"/>
          <w:sz w:val="48"/>
        </w:rPr>
      </w:pPr>
      <w:r>
        <w:rPr>
          <w:rFonts w:ascii="Segoe UI" w:hAnsi="Segoe UI" w:cs="Segoe UI" w:hint="eastAsia"/>
          <w:color w:val="24292E"/>
        </w:rPr>
        <w:t>번역</w:t>
      </w:r>
      <w:r>
        <w:rPr>
          <w:rFonts w:ascii="Segoe UI" w:hAnsi="Segoe UI" w:cs="Segoe UI" w:hint="eastAsia"/>
          <w:color w:val="24292E"/>
        </w:rPr>
        <w:t xml:space="preserve"> </w:t>
      </w:r>
      <w:r>
        <w:rPr>
          <w:rFonts w:ascii="Segoe UI" w:hAnsi="Segoe UI" w:cs="Segoe UI" w:hint="eastAsia"/>
          <w:color w:val="24292E"/>
        </w:rPr>
        <w:t>가이드</w:t>
      </w:r>
    </w:p>
    <w:p w:rsidR="00586680" w:rsidRPr="00586680" w:rsidRDefault="00586680" w:rsidP="00586680">
      <w:r>
        <w:rPr>
          <w:rFonts w:hint="eastAsia"/>
        </w:rPr>
        <w:t xml:space="preserve">이 페이지는 </w:t>
      </w:r>
      <w:r>
        <w:t>Uranium</w:t>
      </w:r>
      <w:r>
        <w:rPr>
          <w:rFonts w:hint="eastAsia"/>
        </w:rPr>
        <w:t>&amp;</w:t>
      </w:r>
      <w:r>
        <w:t xml:space="preserve"> Cura</w:t>
      </w:r>
      <w:r>
        <w:rPr>
          <w:rFonts w:hint="eastAsia"/>
        </w:rPr>
        <w:t xml:space="preserve"> 번역에 관한 절차와 방법을 설명한다.</w:t>
      </w:r>
      <w:r>
        <w:t xml:space="preserve"> </w:t>
      </w:r>
      <w:r>
        <w:rPr>
          <w:rFonts w:hint="eastAsia"/>
        </w:rPr>
        <w:t>개발자는 문자열을 번역가능으로 표시한다.</w:t>
      </w:r>
      <w:r>
        <w:t xml:space="preserve"> </w:t>
      </w:r>
      <w:r>
        <w:rPr>
          <w:rFonts w:hint="eastAsia"/>
        </w:rPr>
        <w:t>이 문자열은 소스파일에서 추출되어 하나 이상의 번역 파일에 복사된다.</w:t>
      </w:r>
      <w:r>
        <w:t xml:space="preserve"> </w:t>
      </w:r>
      <w:r>
        <w:rPr>
          <w:rFonts w:hint="eastAsia"/>
        </w:rPr>
        <w:t>이러한 번역 파일은 번역을 위해 보내진다.</w:t>
      </w:r>
      <w:r>
        <w:t xml:space="preserve"> </w:t>
      </w:r>
      <w:r>
        <w:rPr>
          <w:rFonts w:hint="eastAsia"/>
        </w:rPr>
        <w:t>일단 번역이 되면 이 파일들은 번역 카타로그로 컴파일 된다.</w:t>
      </w:r>
      <w:r>
        <w:t xml:space="preserve"> </w:t>
      </w:r>
      <w:r>
        <w:rPr>
          <w:rFonts w:hint="eastAsia"/>
        </w:rPr>
        <w:t>이 번역 카탈로그는 번역된 문자열을 찾는데 사용된다.</w:t>
      </w:r>
    </w:p>
    <w:p w:rsidR="00586680" w:rsidRPr="00586680" w:rsidRDefault="00586680" w:rsidP="00586680">
      <w:r>
        <w:rPr>
          <w:rFonts w:hint="eastAsia"/>
        </w:rPr>
        <w:t xml:space="preserve">이 문서의 첫번째 단락은 </w:t>
      </w:r>
      <w:r>
        <w:t>Cura</w:t>
      </w:r>
      <w:r>
        <w:rPr>
          <w:rFonts w:hint="eastAsia"/>
        </w:rPr>
        <w:t>로 개발하는 모든 개발자에게 중요한다.</w:t>
      </w:r>
      <w:r>
        <w:t xml:space="preserve"> </w:t>
      </w:r>
      <w:r>
        <w:rPr>
          <w:rFonts w:hint="eastAsia"/>
        </w:rPr>
        <w:t>문서의 나머지는 번역을 추출(또는 테스트)하는 개발자를 위한 것이다.</w:t>
      </w:r>
    </w:p>
    <w:p w:rsidR="00E449DC" w:rsidRDefault="00E449DC" w:rsidP="00586680">
      <w:pPr>
        <w:pStyle w:val="2"/>
      </w:pPr>
      <w:r>
        <w:t xml:space="preserve">Mark strings as translatable </w:t>
      </w:r>
      <w:r w:rsidRPr="00586680">
        <w:t>in</w:t>
      </w:r>
      <w:r>
        <w:t xml:space="preserve"> Python</w:t>
      </w:r>
    </w:p>
    <w:p w:rsidR="00586680" w:rsidRDefault="00586680" w:rsidP="00586680">
      <w:r>
        <w:t>Cura</w:t>
      </w:r>
      <w:r>
        <w:rPr>
          <w:rFonts w:hint="eastAsia"/>
        </w:rPr>
        <w:t xml:space="preserve"> 또는 </w:t>
      </w:r>
      <w:r>
        <w:t xml:space="preserve">Uranium i18n </w:t>
      </w:r>
      <w:r>
        <w:rPr>
          <w:rFonts w:hint="eastAsia"/>
        </w:rPr>
        <w:t xml:space="preserve">Catalog를 </w:t>
      </w:r>
      <w:r>
        <w:t>import</w:t>
      </w:r>
      <w:r>
        <w:rPr>
          <w:rFonts w:hint="eastAsia"/>
        </w:rPr>
        <w:t>한다.</w:t>
      </w:r>
      <w:r>
        <w:t xml:space="preserve"> </w:t>
      </w:r>
      <w:r>
        <w:rPr>
          <w:rFonts w:hint="eastAsia"/>
        </w:rPr>
        <w:t xml:space="preserve">알맞은 카탈로그를 </w:t>
      </w:r>
      <w:r>
        <w:t xml:space="preserve">i18n_catalog </w:t>
      </w:r>
      <w:r>
        <w:rPr>
          <w:rFonts w:hint="eastAsia"/>
        </w:rPr>
        <w:t>변수에 지정한다.</w:t>
      </w:r>
    </w:p>
    <w:p w:rsidR="00E449DC" w:rsidRPr="00586680" w:rsidRDefault="00E449DC" w:rsidP="00586680">
      <w:pPr>
        <w:rPr>
          <w:rStyle w:val="HTML"/>
          <w:rFonts w:ascii="Consolas" w:hAnsi="Consolas"/>
          <w:color w:val="24292E"/>
          <w:sz w:val="22"/>
          <w:szCs w:val="22"/>
          <w:bdr w:val="none" w:sz="0" w:space="0" w:color="auto" w:frame="1"/>
        </w:rPr>
      </w:pPr>
      <w:r w:rsidRPr="00586680">
        <w:rPr>
          <w:rFonts w:ascii="Consolas" w:hAnsi="Consolas"/>
        </w:rPr>
        <w:t>from UM.i18n import i18nCatalog</w:t>
      </w:r>
    </w:p>
    <w:p w:rsidR="00E449DC" w:rsidRPr="00586680" w:rsidRDefault="00E449DC" w:rsidP="00D0056D">
      <w:pPr>
        <w:pStyle w:val="a5"/>
        <w:rPr>
          <w:rStyle w:val="HTML"/>
          <w:rFonts w:ascii="Consolas" w:hAnsi="Consolas"/>
          <w:color w:val="24292E"/>
          <w:sz w:val="22"/>
          <w:szCs w:val="22"/>
          <w:bdr w:val="none" w:sz="0" w:space="0" w:color="auto" w:frame="1"/>
        </w:rPr>
      </w:pPr>
      <w:r w:rsidRPr="00586680">
        <w:t>i18n</w:t>
      </w:r>
      <w:r w:rsidRPr="00586680">
        <w:rPr>
          <w:rStyle w:val="HTML"/>
          <w:rFonts w:ascii="Consolas" w:hAnsi="Consolas"/>
          <w:color w:val="24292E"/>
          <w:sz w:val="22"/>
          <w:szCs w:val="22"/>
          <w:bdr w:val="none" w:sz="0" w:space="0" w:color="auto" w:frame="1"/>
        </w:rPr>
        <w:t>_</w:t>
      </w:r>
      <w:r w:rsidRPr="00586680">
        <w:t xml:space="preserve">catalog = </w:t>
      </w:r>
      <w:r w:rsidRPr="00D0056D">
        <w:t>i18nCatalog</w:t>
      </w:r>
      <w:r w:rsidRPr="00586680">
        <w:t>("cura")</w:t>
      </w:r>
    </w:p>
    <w:p w:rsidR="00E449DC" w:rsidRDefault="00E449DC" w:rsidP="00D0056D">
      <w:r>
        <w:t>Each string in Uranium should be provided with a context. These contexts and the strings are marked up using "semantic markup", a system based on KDE's [semantic markup]. This format is intended to provide a standardised way of providing additional information about the usage and the meaning of strings. [semantic markup]:</w:t>
      </w:r>
      <w:r w:rsidRPr="00586680">
        <w:rPr>
          <w:rFonts w:ascii="Consolas" w:hAnsi="Consolas"/>
        </w:rPr>
        <w:t> </w:t>
      </w:r>
      <w:hyperlink r:id="rId20" w:history="1">
        <w:r w:rsidRPr="00D0056D">
          <w:rPr>
            <w:rStyle w:val="Char"/>
          </w:rPr>
          <w:t>https://techbase.kde.org/Development/Tutorials/Localization/i18n_Semantics</w:t>
        </w:r>
      </w:hyperlink>
    </w:p>
    <w:p w:rsidR="00E449DC" w:rsidRDefault="00E449DC" w:rsidP="00D0056D">
      <w:pPr>
        <w:pStyle w:val="a5"/>
      </w:pPr>
      <w:r>
        <w:t>###Use named arguments for string formatting When you perform string formatting with multiple arguments, you need to use named arguments instead of positional arguments.</w:t>
      </w:r>
    </w:p>
    <w:p w:rsidR="00E449DC" w:rsidRDefault="00E449DC" w:rsidP="00E449DC">
      <w:pPr>
        <w:pStyle w:val="a7"/>
        <w:shd w:val="clear" w:color="auto" w:fill="FFFFFF"/>
        <w:spacing w:before="0" w:beforeAutospacing="0" w:after="240" w:afterAutospacing="0"/>
        <w:rPr>
          <w:rFonts w:ascii="Segoe UI" w:hAnsi="Segoe UI" w:cs="Segoe UI"/>
          <w:color w:val="24292E"/>
        </w:rPr>
      </w:pPr>
      <w:del w:id="0" w:author="Unknown">
        <w:r>
          <w:rPr>
            <w:rFonts w:ascii="Segoe UI" w:hAnsi="Segoe UI" w:cs="Segoe UI"/>
            <w:color w:val="24292E"/>
          </w:rPr>
          <w:delText>return self._i18n_catalog.i18nc("@info", "%.1f x %.1f x %.1f mm") % (self._scene_boundingbox.width.item(), self._scene_boundingbox.depth.item(), self._scene_boundingbox.height.item())</w:delText>
        </w:r>
      </w:del>
    </w:p>
    <w:p w:rsidR="00E449DC" w:rsidRPr="00D0056D" w:rsidRDefault="00E449DC" w:rsidP="00D0056D">
      <w:pPr>
        <w:pStyle w:val="a5"/>
        <w:rPr>
          <w:rStyle w:val="HTML"/>
          <w:rFonts w:ascii="Consolas" w:eastAsia="나눔바른펜" w:hAnsi="Consolas" w:cs="나눔바른펜"/>
          <w:sz w:val="22"/>
          <w:szCs w:val="22"/>
        </w:rPr>
      </w:pPr>
      <w:r w:rsidRPr="00D0056D">
        <w:rPr>
          <w:rStyle w:val="HTML"/>
          <w:rFonts w:ascii="Consolas" w:eastAsia="나눔바른펜" w:hAnsi="Consolas" w:cs="나눔바른펜"/>
          <w:sz w:val="22"/>
          <w:szCs w:val="22"/>
        </w:rPr>
        <w:t>return self._i18n_catalog.i18nc("@info", "%(width).1f x %(depth).1f x %(height).1f mm") % {'width' : self._scene_boundingbox.width.item(), 'depth': self._scene_boundingbox.depth.item(), 'height' : self._scene_boundingbox.height.item()}</w:t>
      </w:r>
    </w:p>
    <w:p w:rsidR="00E449DC" w:rsidRDefault="00E449DC" w:rsidP="00D0056D">
      <w:r w:rsidRPr="00D0056D">
        <w:t>###String Placeholders and Semantic Tags String contents</w:t>
      </w:r>
      <w:r>
        <w:t xml:space="preserve"> can have placeholders where certain other elements should be inserted. For example, these are used to insert file names when displaying messages about file saving. These placeholders are use a format with a number surrounded by curly brackets ({}). Additionally, these placeholders can be surrounded by semantic tags. Semantic tags indicate the function of a placeholder.</w:t>
      </w:r>
    </w:p>
    <w:p w:rsidR="00E449DC" w:rsidRDefault="00E449DC" w:rsidP="00586680">
      <w:r>
        <w:lastRenderedPageBreak/>
        <w:t>Currently, the following two semantic tags are available:</w:t>
      </w:r>
    </w:p>
    <w:p w:rsidR="00E449DC" w:rsidRDefault="00E449DC" w:rsidP="00586680">
      <w:pPr>
        <w:pStyle w:val="a6"/>
        <w:numPr>
          <w:ilvl w:val="0"/>
          <w:numId w:val="3"/>
        </w:numPr>
        <w:ind w:leftChars="0"/>
      </w:pPr>
      <w:r>
        <w:t>Used to denote a filename.</w:t>
      </w:r>
    </w:p>
    <w:p w:rsidR="00E449DC" w:rsidRDefault="00E449DC" w:rsidP="00586680">
      <w:pPr>
        <w:pStyle w:val="a6"/>
        <w:numPr>
          <w:ilvl w:val="0"/>
          <w:numId w:val="3"/>
        </w:numPr>
        <w:ind w:leftChars="0"/>
      </w:pPr>
      <w:r>
        <w:t>Used to denote an error message.</w:t>
      </w:r>
    </w:p>
    <w:p w:rsidR="00E449DC" w:rsidRDefault="00E449DC" w:rsidP="00586680">
      <w:r>
        <w:t>###Add extra context-markers for alt-key accelerated menu-items In the menubar we use alt-key accelerators. (With alt + E the Edit menu opens; after this with alt + S you activate Delete Selection.) These strings need extra context so the translator knows in which group the chosen accelerated letter needs to be unique. We currently have the following added contact markers:</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menubar:toplevel (→ all toplevel menu-items)</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menubar:file (→ all items that fall under the 'file' toplevel menu-item)</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menubar:edit</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menubar:printer</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menubar:profile</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menubar:settings</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menubar:help</w:t>
      </w:r>
    </w:p>
    <w:p w:rsidR="00E449DC" w:rsidRDefault="00E449DC" w:rsidP="00586680">
      <w:r>
        <w:t>Use the following format to add a context-marker to a menu-item:</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i18n_catalog.i18nc("@action:inmenu menubar:edit","&amp;Group Objects")</w:t>
      </w:r>
    </w:p>
    <w:p w:rsidR="00E449DC" w:rsidRDefault="00E449DC" w:rsidP="00586680">
      <w:r>
        <w:t>You also add these context markers when there is only one item in the menu or when the menu-item doesn't use an alt-key accelerator (yet). If you change the string of a toplevel item; you obviously also change the context-markers of the underlying menu-items. More info on alt-key accelerators here: </w:t>
      </w:r>
      <w:hyperlink r:id="rId21" w:anchor="changing-keyboard-accelerators" w:history="1">
        <w:r>
          <w:rPr>
            <w:rStyle w:val="a8"/>
            <w:rFonts w:ascii="Segoe UI" w:hAnsi="Segoe UI" w:cs="Segoe UI"/>
            <w:color w:val="0366D6"/>
          </w:rPr>
          <w:t>http://doc.qt.io/qt-5/linguist-translators.html#changing-keyboard-accelerators</w:t>
        </w:r>
      </w:hyperlink>
    </w:p>
    <w:p w:rsidR="00E449DC" w:rsidRDefault="00E449DC" w:rsidP="00D0056D">
      <w:pPr>
        <w:pStyle w:val="2"/>
      </w:pPr>
      <w:r>
        <w:t>Mark a string as translatable in QML</w:t>
      </w:r>
    </w:p>
    <w:p w:rsidR="00E449DC" w:rsidRDefault="00E449DC" w:rsidP="00586680">
      <w:r>
        <w:t>Insert the i18n catalog object into your qml file. Obviously the name needs to be cura or uranium, whether you're working in Cura or Uranium.</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UM.I18nCatalog{id: i18n_catalog; name:"cura"}</w:t>
      </w:r>
    </w:p>
    <w:p w:rsidR="00E449DC" w:rsidRDefault="00E449DC" w:rsidP="00586680">
      <w:r>
        <w:t>For convenience we name the id 'i18n_catalog'. Everything else works exactly the same as in python:</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i18n_catalog.i18nc("@action:button", "Back");</w:t>
      </w:r>
    </w:p>
    <w:p w:rsidR="00E449DC" w:rsidRDefault="00E449DC" w:rsidP="00586680">
      <w:pPr>
        <w:pStyle w:val="2"/>
      </w:pPr>
      <w:r w:rsidRPr="00586680">
        <w:t>Extract</w:t>
      </w:r>
      <w:r>
        <w:t xml:space="preserve"> the messages</w:t>
      </w:r>
    </w:p>
    <w:p w:rsidR="00E449DC" w:rsidRDefault="00E449DC" w:rsidP="00586680">
      <w:r>
        <w:t>The following steps are pretty much the same for both Cura and Uranium, but have to be performed for both separately. The only difference is that in Cura you have to open CmakeLists.txt and make sure that URANIUM_SCRIPTS_DIR is set to the correct folder (the folder in Uranium that contains the scripts). Use the terminal to create the buildfiles in a new build folder in the source-directory:</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mkdir build</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cd build</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cmake ..</w:t>
      </w:r>
    </w:p>
    <w:p w:rsidR="00E449DC" w:rsidRDefault="00E449DC" w:rsidP="00586680">
      <w:r>
        <w:t>Now build the build-target [extract-messages] (with the terminal; when your still in the build directory). (If it starts wining that it can't find some directory; fix it, throw away the build folder and create the build-files again.)</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extract-messages</w:t>
      </w:r>
    </w:p>
    <w:p w:rsidR="00E449DC" w:rsidRDefault="00E449DC" w:rsidP="00586680">
      <w:r>
        <w:t>It has created a freshly extracted POT file. Don't worry if you're not a 100% sure that the files are correct; we are going to perform a very telling test later in the process. Having said that; you do need to check the following: The script tends to break on certain characters in the JSON files. Review these files by checking if the last translatable string in the json file is also the last item in the POT file.</w:t>
      </w:r>
    </w:p>
    <w:p w:rsidR="00E449DC" w:rsidRDefault="00E449DC" w:rsidP="00586680">
      <w:pPr>
        <w:pStyle w:val="2"/>
      </w:pPr>
      <w:r>
        <w:lastRenderedPageBreak/>
        <w:t xml:space="preserve">Theory on translation </w:t>
      </w:r>
      <w:r w:rsidRPr="00586680">
        <w:t>files</w:t>
      </w:r>
    </w:p>
    <w:p w:rsidR="00E449DC" w:rsidRDefault="00E449DC" w:rsidP="00E449DC">
      <w:r>
        <w:t>First some theory on the magic translation files. These are the different files:</w:t>
      </w:r>
    </w:p>
    <w:tbl>
      <w:tblPr>
        <w:tblW w:w="8649" w:type="dxa"/>
        <w:shd w:val="clear" w:color="auto" w:fill="FFFFFF"/>
        <w:tblCellMar>
          <w:top w:w="15" w:type="dxa"/>
          <w:left w:w="15" w:type="dxa"/>
          <w:bottom w:w="15" w:type="dxa"/>
          <w:right w:w="15" w:type="dxa"/>
        </w:tblCellMar>
        <w:tblLook w:val="04A0" w:firstRow="1" w:lastRow="0" w:firstColumn="1" w:lastColumn="0" w:noHBand="0" w:noVBand="1"/>
      </w:tblPr>
      <w:tblGrid>
        <w:gridCol w:w="1136"/>
        <w:gridCol w:w="2825"/>
        <w:gridCol w:w="1701"/>
        <w:gridCol w:w="2987"/>
      </w:tblGrid>
      <w:tr w:rsidR="00586680" w:rsidTr="00586680">
        <w:trPr>
          <w:tblHeader/>
        </w:trPr>
        <w:tc>
          <w:tcPr>
            <w:tcW w:w="1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Name</w:t>
            </w:r>
          </w:p>
        </w:tc>
        <w:tc>
          <w:tcPr>
            <w:tcW w:w="28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Long Name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File-extension</w:t>
            </w:r>
          </w:p>
        </w:tc>
        <w:tc>
          <w:tcPr>
            <w:tcW w:w="29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Description</w:t>
            </w:r>
          </w:p>
        </w:tc>
      </w:tr>
      <w:tr w:rsidR="00586680" w:rsidTr="00586680">
        <w:tc>
          <w:tcPr>
            <w:tcW w:w="1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POT file</w:t>
            </w:r>
          </w:p>
        </w:tc>
        <w:tc>
          <w:tcPr>
            <w:tcW w:w="28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Portable Template Object file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.pot</w:t>
            </w:r>
          </w:p>
        </w:tc>
        <w:tc>
          <w:tcPr>
            <w:tcW w:w="29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template for the PO files</w:t>
            </w:r>
          </w:p>
        </w:tc>
      </w:tr>
      <w:tr w:rsidR="00586680" w:rsidTr="00586680">
        <w:tc>
          <w:tcPr>
            <w:tcW w:w="1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449DC" w:rsidRDefault="00E449DC" w:rsidP="00586680">
            <w:r>
              <w:t>PO file</w:t>
            </w:r>
          </w:p>
        </w:tc>
        <w:tc>
          <w:tcPr>
            <w:tcW w:w="28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449DC" w:rsidRDefault="00E449DC" w:rsidP="00586680">
            <w:r>
              <w:t>Portable Object file</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449DC" w:rsidRDefault="00E449DC" w:rsidP="00586680">
            <w:r>
              <w:t>.po</w:t>
            </w:r>
          </w:p>
        </w:tc>
        <w:tc>
          <w:tcPr>
            <w:tcW w:w="298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449DC" w:rsidRDefault="00E449DC" w:rsidP="00586680">
            <w:r>
              <w:t>contains the actual translations</w:t>
            </w:r>
          </w:p>
        </w:tc>
      </w:tr>
      <w:tr w:rsidR="00586680" w:rsidTr="00586680">
        <w:tc>
          <w:tcPr>
            <w:tcW w:w="1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MO file</w:t>
            </w:r>
          </w:p>
        </w:tc>
        <w:tc>
          <w:tcPr>
            <w:tcW w:w="28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Machine Object file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.mo</w:t>
            </w:r>
          </w:p>
        </w:tc>
        <w:tc>
          <w:tcPr>
            <w:tcW w:w="29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449DC" w:rsidRDefault="00E449DC" w:rsidP="00586680">
            <w:r>
              <w:t>binary code; used by Cura</w:t>
            </w:r>
          </w:p>
        </w:tc>
      </w:tr>
    </w:tbl>
    <w:p w:rsidR="00E449DC" w:rsidRDefault="00E449DC" w:rsidP="00E449DC">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As said before [extract-messages] creates a POT file. The POT file is a template for the .PO files.The PO files are based on the POT file. And the PO files are compiled into MO files.</w:t>
      </w:r>
    </w:p>
    <w:p w:rsidR="00E449DC" w:rsidRDefault="00E449DC" w:rsidP="00E449DC">
      <w:pPr>
        <w:pStyle w:val="2"/>
      </w:pPr>
      <w:r>
        <w:t xml:space="preserve">Creating the </w:t>
      </w:r>
      <w:bookmarkStart w:id="1" w:name="_GoBack"/>
      <w:bookmarkEnd w:id="1"/>
      <w:r>
        <w:t>PO files</w:t>
      </w:r>
    </w:p>
    <w:p w:rsidR="00E449DC" w:rsidRDefault="00E449DC" w:rsidP="00E449DC">
      <w:r>
        <w:t>[extract-messages] Has already created the PO files it can automatically create (English and x-test). The other PO files are created by merging the old PO file with the new POT file. If you don't merge them; you have to get completely new translations with every new release. An added bonus is that translations that are no longer used don't get thrown away, but are commented out and placed in the bottom of the page for later use. Use the terminal to create the new PO files:</w:t>
      </w:r>
    </w:p>
    <w:p w:rsidR="00E449DC" w:rsidRDefault="00E449DC" w:rsidP="00E449DC">
      <w:pPr>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i18n-create-po</w:t>
      </w:r>
    </w:p>
    <w:p w:rsidR="00E449DC" w:rsidRDefault="00E449DC" w:rsidP="00E449DC">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For a specific language code use:</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i18n-create-po-&lt;code&gt;</w:t>
      </w:r>
    </w:p>
    <w:p w:rsidR="00E449DC" w:rsidRDefault="00E449DC" w:rsidP="00E449DC">
      <w:r>
        <w:t>msgmerge Does such a great job that I usually just rewrite the old PO file.</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i18n-update-po</w:t>
      </w:r>
    </w:p>
    <w:p w:rsidR="00E449DC" w:rsidRDefault="00E449DC" w:rsidP="00E449DC">
      <w:r>
        <w:t>Same here for a specific language:</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i18n-update-po-&lt;code&gt;</w:t>
      </w:r>
    </w:p>
    <w:p w:rsidR="00E449DC" w:rsidRDefault="00E449DC" w:rsidP="00D0056D">
      <w:pPr>
        <w:pStyle w:val="2"/>
      </w:pPr>
      <w:r>
        <w:t xml:space="preserve">Creating the </w:t>
      </w:r>
      <w:r w:rsidRPr="00E449DC">
        <w:t>MO</w:t>
      </w:r>
      <w:r>
        <w:t xml:space="preserve"> files &amp; </w:t>
      </w:r>
      <w:r w:rsidRPr="00D0056D">
        <w:t>testing</w:t>
      </w:r>
    </w:p>
    <w:p w:rsidR="00E449DC" w:rsidRDefault="00E449DC" w:rsidP="00E449DC">
      <w:r>
        <w:t>In the building process; the MO files are automatically created. So you only manually create the MO files that you want to test. A great example is x-test. The PO files for x-test are automatically created by [extract-messages]. It is basically an English translation with two X's before and after each string. You use it to test whether all strings are being properly translated.</w:t>
      </w:r>
    </w:p>
    <w:p w:rsidR="00E449DC" w:rsidRDefault="00E449DC" w:rsidP="00E449DC">
      <w:r>
        <w:t>Create a directory in the directory of the language (x-test is this example). The name of the new directory has to be [LC_MESSAGES]. Create the MO file with the terminal:</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i18n-update-mo</w:t>
      </w:r>
    </w:p>
    <w:p w:rsidR="00E449DC" w:rsidRDefault="00E449DC" w:rsidP="00E449DC">
      <w:r>
        <w:t>Or for your language:</w:t>
      </w:r>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make i18n-update-mo-&lt;code&gt;</w:t>
      </w:r>
    </w:p>
    <w:p w:rsidR="00E449DC" w:rsidRDefault="00E449DC" w:rsidP="00E449DC">
      <w:r>
        <w:t>Setting the environment variable doesn't function. So for now you need to edit the language default in: Uranium/UM/i18n.py </w:t>
      </w:r>
      <w:del w:id="2" w:author="Unknown">
        <w:r>
          <w:delText>def </w:delText>
        </w:r>
        <w:r>
          <w:rPr>
            <w:rStyle w:val="a3"/>
            <w:rFonts w:ascii="Segoe UI" w:hAnsi="Segoe UI" w:cs="Segoe UI"/>
            <w:color w:val="24292E"/>
          </w:rPr>
          <w:delText>init</w:delText>
        </w:r>
        <w:r>
          <w:delText>(self, name = None, language = "default"):</w:delText>
        </w:r>
      </w:del>
    </w:p>
    <w:p w:rsidR="00E449DC" w:rsidRDefault="00E449DC" w:rsidP="00E449DC">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def __init__(self, name = None, language = "x-test"):</w:t>
      </w:r>
    </w:p>
    <w:p w:rsidR="00E449DC" w:rsidRDefault="00E449DC" w:rsidP="00E449DC">
      <w:r>
        <w:t xml:space="preserve">Carefully test whether ALL strings are being properly translated, before you send the PO files to the </w:t>
      </w:r>
      <w:r>
        <w:lastRenderedPageBreak/>
        <w:t>translators. You can test this by looking if all strings have 2 X's around them.</w:t>
      </w:r>
    </w:p>
    <w:p w:rsidR="00E449DC" w:rsidRDefault="00E449DC" w:rsidP="00D0056D">
      <w:pPr>
        <w:pStyle w:val="2"/>
      </w:pPr>
      <w:r w:rsidRPr="00D0056D">
        <w:t>Finally</w:t>
      </w:r>
    </w:p>
    <w:p w:rsidR="00E449DC" w:rsidRDefault="00E449DC" w:rsidP="00D0056D">
      <w:r>
        <w:t>Send both the POT files and the PO files to the translators. Translators like to use PO editors. These are programs that allow them to translate one string at-a-time without having to look into the actual code. These programs tend to turn multi-line strings into single line strings. This is not a problem for Cura, just leave it as it is.</w:t>
      </w:r>
    </w:p>
    <w:p w:rsidR="00FC564E" w:rsidRPr="00E449DC" w:rsidRDefault="00FC564E"/>
    <w:sectPr w:rsidR="00FC564E" w:rsidRPr="00E449D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3B5" w:rsidRDefault="009C53B5" w:rsidP="00257A8E">
      <w:r>
        <w:separator/>
      </w:r>
    </w:p>
  </w:endnote>
  <w:endnote w:type="continuationSeparator" w:id="0">
    <w:p w:rsidR="009C53B5" w:rsidRDefault="009C53B5" w:rsidP="0025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나눔명조">
    <w:panose1 w:val="02020603020101020101"/>
    <w:charset w:val="81"/>
    <w:family w:val="roman"/>
    <w:pitch w:val="variable"/>
    <w:sig w:usb0="800002A7" w:usb1="09D7FCFB" w:usb2="00000010" w:usb3="00000000" w:csb0="00080001" w:csb1="00000000"/>
  </w:font>
  <w:font w:name="나눔고딕">
    <w:panose1 w:val="020D0604000000000000"/>
    <w:charset w:val="81"/>
    <w:family w:val="modern"/>
    <w:pitch w:val="variable"/>
    <w:sig w:usb0="900002A7" w:usb1="29D7FCFB" w:usb2="00000010" w:usb3="00000000" w:csb0="00080001" w:csb1="00000000"/>
  </w:font>
  <w:font w:name="나눔바른펜">
    <w:panose1 w:val="020B0503000000000000"/>
    <w:charset w:val="81"/>
    <w:family w:val="modern"/>
    <w:pitch w:val="variable"/>
    <w:sig w:usb0="8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3B5" w:rsidRDefault="009C53B5" w:rsidP="00257A8E">
      <w:r>
        <w:separator/>
      </w:r>
    </w:p>
  </w:footnote>
  <w:footnote w:type="continuationSeparator" w:id="0">
    <w:p w:rsidR="009C53B5" w:rsidRDefault="009C53B5" w:rsidP="00257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B654A"/>
    <w:multiLevelType w:val="hybridMultilevel"/>
    <w:tmpl w:val="2164441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1BD2059"/>
    <w:multiLevelType w:val="hybridMultilevel"/>
    <w:tmpl w:val="44FE2E86"/>
    <w:lvl w:ilvl="0" w:tplc="D5A226A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02602B"/>
    <w:multiLevelType w:val="hybridMultilevel"/>
    <w:tmpl w:val="5452603E"/>
    <w:lvl w:ilvl="0" w:tplc="D5A226A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5C8D44E2"/>
    <w:multiLevelType w:val="hybridMultilevel"/>
    <w:tmpl w:val="30BA9A7E"/>
    <w:lvl w:ilvl="0" w:tplc="D5A226A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6C15214F"/>
    <w:multiLevelType w:val="hybridMultilevel"/>
    <w:tmpl w:val="3C0024F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285308B"/>
    <w:multiLevelType w:val="multilevel"/>
    <w:tmpl w:val="DE44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0C"/>
    <w:rsid w:val="0008722E"/>
    <w:rsid w:val="001B02A4"/>
    <w:rsid w:val="00257A8E"/>
    <w:rsid w:val="003F6C80"/>
    <w:rsid w:val="0041494A"/>
    <w:rsid w:val="00430FAD"/>
    <w:rsid w:val="00536216"/>
    <w:rsid w:val="00586680"/>
    <w:rsid w:val="005C1BCB"/>
    <w:rsid w:val="0079690C"/>
    <w:rsid w:val="007B0A3B"/>
    <w:rsid w:val="00900225"/>
    <w:rsid w:val="00907855"/>
    <w:rsid w:val="0092781B"/>
    <w:rsid w:val="009C53B5"/>
    <w:rsid w:val="009F38BB"/>
    <w:rsid w:val="00B0108C"/>
    <w:rsid w:val="00C460F9"/>
    <w:rsid w:val="00D0056D"/>
    <w:rsid w:val="00D63713"/>
    <w:rsid w:val="00E449DC"/>
    <w:rsid w:val="00F53B03"/>
    <w:rsid w:val="00F64B05"/>
    <w:rsid w:val="00FC550C"/>
    <w:rsid w:val="00FC56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9F01F"/>
  <w15:chartTrackingRefBased/>
  <w15:docId w15:val="{993F5A97-6C8B-4E65-A6B9-D34A2A6C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C80"/>
    <w:pPr>
      <w:widowControl w:val="0"/>
      <w:wordWrap w:val="0"/>
      <w:autoSpaceDE w:val="0"/>
      <w:autoSpaceDN w:val="0"/>
      <w:jc w:val="left"/>
    </w:pPr>
    <w:rPr>
      <w:rFonts w:ascii="나눔바른펜" w:eastAsia="나눔바른펜" w:hAnsi="나눔바른펜" w:cs="나눔바른펜"/>
      <w:sz w:val="22"/>
    </w:rPr>
  </w:style>
  <w:style w:type="paragraph" w:styleId="1">
    <w:name w:val="heading 1"/>
    <w:basedOn w:val="a"/>
    <w:next w:val="a"/>
    <w:link w:val="1Char"/>
    <w:uiPriority w:val="9"/>
    <w:qFormat/>
    <w:rsid w:val="00FC550C"/>
    <w:pPr>
      <w:outlineLvl w:val="0"/>
    </w:pPr>
    <w:rPr>
      <w:b/>
      <w:sz w:val="40"/>
      <w:szCs w:val="40"/>
    </w:rPr>
  </w:style>
  <w:style w:type="paragraph" w:styleId="2">
    <w:name w:val="heading 2"/>
    <w:basedOn w:val="a"/>
    <w:link w:val="2Char"/>
    <w:uiPriority w:val="9"/>
    <w:qFormat/>
    <w:rsid w:val="00FC550C"/>
    <w:pPr>
      <w:outlineLvl w:val="1"/>
    </w:pPr>
    <w:rPr>
      <w:b/>
      <w:sz w:val="28"/>
    </w:rPr>
  </w:style>
  <w:style w:type="paragraph" w:styleId="3">
    <w:name w:val="heading 3"/>
    <w:basedOn w:val="2"/>
    <w:next w:val="a"/>
    <w:link w:val="3Char"/>
    <w:uiPriority w:val="9"/>
    <w:unhideWhenUsed/>
    <w:qFormat/>
    <w:rsid w:val="00F64B05"/>
    <w:pPr>
      <w:outlineLvl w:val="2"/>
    </w:pPr>
    <w:rPr>
      <w:szCs w:val="28"/>
    </w:rPr>
  </w:style>
  <w:style w:type="paragraph" w:styleId="4">
    <w:name w:val="heading 4"/>
    <w:basedOn w:val="a"/>
    <w:next w:val="a"/>
    <w:link w:val="4Char"/>
    <w:uiPriority w:val="9"/>
    <w:unhideWhenUsed/>
    <w:qFormat/>
    <w:rsid w:val="00F64B05"/>
    <w:pPr>
      <w:keepNext/>
      <w:ind w:leftChars="400" w:left="400" w:hangingChars="200" w:hanging="2000"/>
      <w:outlineLvl w:val="3"/>
    </w:pPr>
    <w:rPr>
      <w:rFonts w:asciiTheme="minorHAnsi" w:eastAsiaTheme="minorEastAsia" w:hAnsiTheme="minorHAnsi" w:cstheme="minorBidi"/>
      <w:b/>
      <w:bCs/>
      <w:sz w:val="20"/>
    </w:rPr>
  </w:style>
  <w:style w:type="paragraph" w:styleId="5">
    <w:name w:val="heading 5"/>
    <w:basedOn w:val="a"/>
    <w:next w:val="a"/>
    <w:link w:val="5Char"/>
    <w:uiPriority w:val="9"/>
    <w:unhideWhenUsed/>
    <w:qFormat/>
    <w:rsid w:val="00F64B05"/>
    <w:pPr>
      <w:keepNext/>
      <w:ind w:leftChars="500" w:left="500" w:hangingChars="200" w:hanging="2000"/>
      <w:outlineLvl w:val="4"/>
    </w:pPr>
    <w:rPr>
      <w:rFonts w:asciiTheme="majorHAnsi" w:eastAsiaTheme="majorEastAsia" w:hAnsiTheme="majorHAnsi"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C550C"/>
    <w:rPr>
      <w:rFonts w:ascii="나눔명조" w:eastAsia="나눔바른펜" w:hAnsi="나눔명조" w:cs="나눔명조"/>
      <w:b/>
      <w:sz w:val="40"/>
      <w:szCs w:val="40"/>
    </w:rPr>
  </w:style>
  <w:style w:type="character" w:customStyle="1" w:styleId="2Char">
    <w:name w:val="제목 2 Char"/>
    <w:basedOn w:val="a0"/>
    <w:link w:val="2"/>
    <w:uiPriority w:val="9"/>
    <w:rsid w:val="00FC550C"/>
    <w:rPr>
      <w:rFonts w:ascii="나눔바른펜" w:eastAsia="나눔바른펜" w:hAnsi="나눔바른펜" w:cs="나눔명조"/>
      <w:b/>
      <w:sz w:val="28"/>
    </w:rPr>
  </w:style>
  <w:style w:type="character" w:customStyle="1" w:styleId="3Char">
    <w:name w:val="제목 3 Char"/>
    <w:basedOn w:val="a0"/>
    <w:link w:val="3"/>
    <w:uiPriority w:val="9"/>
    <w:rsid w:val="00F64B05"/>
    <w:rPr>
      <w:rFonts w:ascii="나눔명조" w:eastAsia="나눔명조" w:hAnsi="나눔명조" w:cs="굴림"/>
      <w:b/>
      <w:bCs/>
      <w:kern w:val="0"/>
      <w:sz w:val="28"/>
      <w:szCs w:val="28"/>
    </w:rPr>
  </w:style>
  <w:style w:type="character" w:customStyle="1" w:styleId="4Char">
    <w:name w:val="제목 4 Char"/>
    <w:basedOn w:val="a0"/>
    <w:link w:val="4"/>
    <w:uiPriority w:val="9"/>
    <w:rsid w:val="00F64B05"/>
    <w:rPr>
      <w:b/>
      <w:bCs/>
    </w:rPr>
  </w:style>
  <w:style w:type="character" w:customStyle="1" w:styleId="5Char">
    <w:name w:val="제목 5 Char"/>
    <w:basedOn w:val="a0"/>
    <w:link w:val="5"/>
    <w:uiPriority w:val="9"/>
    <w:rsid w:val="00F64B05"/>
    <w:rPr>
      <w:rFonts w:asciiTheme="majorHAnsi" w:eastAsiaTheme="majorEastAsia" w:hAnsiTheme="majorHAnsi" w:cstheme="majorBidi"/>
    </w:rPr>
  </w:style>
  <w:style w:type="character" w:styleId="a3">
    <w:name w:val="Strong"/>
    <w:basedOn w:val="a0"/>
    <w:uiPriority w:val="22"/>
    <w:qFormat/>
    <w:rsid w:val="00F64B05"/>
    <w:rPr>
      <w:b/>
      <w:bCs/>
    </w:rPr>
  </w:style>
  <w:style w:type="character" w:styleId="a4">
    <w:name w:val="Emphasis"/>
    <w:basedOn w:val="a0"/>
    <w:uiPriority w:val="20"/>
    <w:qFormat/>
    <w:rsid w:val="00F64B05"/>
    <w:rPr>
      <w:i/>
      <w:iCs/>
    </w:rPr>
  </w:style>
  <w:style w:type="paragraph" w:styleId="a5">
    <w:name w:val="No Spacing"/>
    <w:basedOn w:val="a"/>
    <w:link w:val="Char"/>
    <w:uiPriority w:val="1"/>
    <w:qFormat/>
    <w:rsid w:val="00D0056D"/>
    <w:rPr>
      <w:rFonts w:ascii="Consolas" w:hAnsi="Consolas"/>
    </w:rPr>
  </w:style>
  <w:style w:type="character" w:customStyle="1" w:styleId="Char">
    <w:name w:val="간격 없음 Char"/>
    <w:basedOn w:val="a0"/>
    <w:link w:val="a5"/>
    <w:uiPriority w:val="1"/>
    <w:rsid w:val="00D0056D"/>
    <w:rPr>
      <w:rFonts w:ascii="Consolas" w:eastAsia="나눔바른펜" w:hAnsi="Consolas" w:cs="나눔바른펜"/>
      <w:sz w:val="22"/>
    </w:rPr>
  </w:style>
  <w:style w:type="paragraph" w:styleId="a6">
    <w:name w:val="List Paragraph"/>
    <w:basedOn w:val="a"/>
    <w:uiPriority w:val="34"/>
    <w:qFormat/>
    <w:rsid w:val="00F64B05"/>
    <w:pPr>
      <w:ind w:leftChars="400" w:left="800"/>
    </w:pPr>
  </w:style>
  <w:style w:type="paragraph" w:styleId="a7">
    <w:name w:val="Normal (Web)"/>
    <w:basedOn w:val="a"/>
    <w:uiPriority w:val="99"/>
    <w:semiHidden/>
    <w:unhideWhenUsed/>
    <w:rsid w:val="00FC550C"/>
    <w:pPr>
      <w:widowControl/>
      <w:wordWrap/>
      <w:autoSpaceDE/>
      <w:autoSpaceDN/>
      <w:spacing w:before="100" w:beforeAutospacing="1" w:after="100" w:afterAutospacing="1"/>
    </w:pPr>
    <w:rPr>
      <w:rFonts w:ascii="굴림" w:eastAsia="굴림" w:hAnsi="굴림" w:cs="굴림"/>
      <w:kern w:val="0"/>
      <w:szCs w:val="24"/>
    </w:rPr>
  </w:style>
  <w:style w:type="character" w:styleId="HTML">
    <w:name w:val="HTML Code"/>
    <w:basedOn w:val="a0"/>
    <w:uiPriority w:val="99"/>
    <w:semiHidden/>
    <w:unhideWhenUsed/>
    <w:rsid w:val="00FC550C"/>
    <w:rPr>
      <w:rFonts w:ascii="굴림체" w:eastAsia="굴림체" w:hAnsi="굴림체" w:cs="굴림체"/>
      <w:sz w:val="24"/>
      <w:szCs w:val="24"/>
    </w:rPr>
  </w:style>
  <w:style w:type="character" w:styleId="a8">
    <w:name w:val="Hyperlink"/>
    <w:basedOn w:val="a0"/>
    <w:uiPriority w:val="99"/>
    <w:semiHidden/>
    <w:unhideWhenUsed/>
    <w:rsid w:val="00E449DC"/>
    <w:rPr>
      <w:color w:val="0000FF"/>
      <w:u w:val="single"/>
    </w:rPr>
  </w:style>
  <w:style w:type="paragraph" w:styleId="HTML0">
    <w:name w:val="HTML Preformatted"/>
    <w:basedOn w:val="a"/>
    <w:link w:val="HTMLChar"/>
    <w:uiPriority w:val="99"/>
    <w:semiHidden/>
    <w:unhideWhenUsed/>
    <w:rsid w:val="00E44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E449DC"/>
    <w:rPr>
      <w:rFonts w:ascii="굴림체" w:eastAsia="굴림체" w:hAnsi="굴림체" w:cs="굴림체"/>
      <w:kern w:val="0"/>
      <w:sz w:val="24"/>
      <w:szCs w:val="24"/>
    </w:rPr>
  </w:style>
  <w:style w:type="paragraph" w:styleId="a9">
    <w:name w:val="header"/>
    <w:basedOn w:val="a"/>
    <w:link w:val="Char0"/>
    <w:uiPriority w:val="99"/>
    <w:unhideWhenUsed/>
    <w:rsid w:val="00257A8E"/>
    <w:pPr>
      <w:tabs>
        <w:tab w:val="center" w:pos="4513"/>
        <w:tab w:val="right" w:pos="9026"/>
      </w:tabs>
      <w:snapToGrid w:val="0"/>
    </w:pPr>
  </w:style>
  <w:style w:type="character" w:customStyle="1" w:styleId="Char0">
    <w:name w:val="머리글 Char"/>
    <w:basedOn w:val="a0"/>
    <w:link w:val="a9"/>
    <w:uiPriority w:val="99"/>
    <w:rsid w:val="00257A8E"/>
    <w:rPr>
      <w:rFonts w:ascii="나눔바른펜" w:eastAsia="나눔바른펜" w:hAnsi="나눔바른펜" w:cs="나눔바른펜"/>
      <w:sz w:val="22"/>
    </w:rPr>
  </w:style>
  <w:style w:type="paragraph" w:styleId="aa">
    <w:name w:val="footer"/>
    <w:basedOn w:val="a"/>
    <w:link w:val="Char1"/>
    <w:uiPriority w:val="99"/>
    <w:unhideWhenUsed/>
    <w:rsid w:val="00257A8E"/>
    <w:pPr>
      <w:tabs>
        <w:tab w:val="center" w:pos="4513"/>
        <w:tab w:val="right" w:pos="9026"/>
      </w:tabs>
      <w:snapToGrid w:val="0"/>
    </w:pPr>
  </w:style>
  <w:style w:type="character" w:customStyle="1" w:styleId="Char1">
    <w:name w:val="바닥글 Char"/>
    <w:basedOn w:val="a0"/>
    <w:link w:val="aa"/>
    <w:uiPriority w:val="99"/>
    <w:rsid w:val="00257A8E"/>
    <w:rPr>
      <w:rFonts w:ascii="나눔바른펜" w:eastAsia="나눔바른펜" w:hAnsi="나눔바른펜" w:cs="나눔바른펜"/>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85888">
      <w:bodyDiv w:val="1"/>
      <w:marLeft w:val="0"/>
      <w:marRight w:val="0"/>
      <w:marTop w:val="0"/>
      <w:marBottom w:val="0"/>
      <w:divBdr>
        <w:top w:val="none" w:sz="0" w:space="0" w:color="auto"/>
        <w:left w:val="none" w:sz="0" w:space="0" w:color="auto"/>
        <w:bottom w:val="none" w:sz="0" w:space="0" w:color="auto"/>
        <w:right w:val="none" w:sz="0" w:space="0" w:color="auto"/>
      </w:divBdr>
    </w:div>
    <w:div w:id="619068409">
      <w:bodyDiv w:val="1"/>
      <w:marLeft w:val="0"/>
      <w:marRight w:val="0"/>
      <w:marTop w:val="0"/>
      <w:marBottom w:val="0"/>
      <w:divBdr>
        <w:top w:val="none" w:sz="0" w:space="0" w:color="auto"/>
        <w:left w:val="none" w:sz="0" w:space="0" w:color="auto"/>
        <w:bottom w:val="none" w:sz="0" w:space="0" w:color="auto"/>
        <w:right w:val="none" w:sz="0" w:space="0" w:color="auto"/>
      </w:divBdr>
    </w:div>
    <w:div w:id="809639788">
      <w:bodyDiv w:val="1"/>
      <w:marLeft w:val="0"/>
      <w:marRight w:val="0"/>
      <w:marTop w:val="0"/>
      <w:marBottom w:val="0"/>
      <w:divBdr>
        <w:top w:val="none" w:sz="0" w:space="0" w:color="auto"/>
        <w:left w:val="none" w:sz="0" w:space="0" w:color="auto"/>
        <w:bottom w:val="none" w:sz="0" w:space="0" w:color="auto"/>
        <w:right w:val="none" w:sz="0" w:space="0" w:color="auto"/>
      </w:divBdr>
    </w:div>
    <w:div w:id="1877082919">
      <w:bodyDiv w:val="1"/>
      <w:marLeft w:val="0"/>
      <w:marRight w:val="0"/>
      <w:marTop w:val="0"/>
      <w:marBottom w:val="0"/>
      <w:divBdr>
        <w:top w:val="none" w:sz="0" w:space="0" w:color="auto"/>
        <w:left w:val="none" w:sz="0" w:space="0" w:color="auto"/>
        <w:bottom w:val="none" w:sz="0" w:space="0" w:color="auto"/>
        <w:right w:val="none" w:sz="0" w:space="0" w:color="auto"/>
      </w:divBdr>
    </w:div>
    <w:div w:id="20590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Ultimaker/CuraEngine/blob/master/docs/assets/stair_step_2.png" TargetMode="External"/><Relationship Id="rId3" Type="http://schemas.openxmlformats.org/officeDocument/2006/relationships/settings" Target="settings.xml"/><Relationship Id="rId21" Type="http://schemas.openxmlformats.org/officeDocument/2006/relationships/hyperlink" Target="http://doc.qt.io/qt-5/linguist-translators.html" TargetMode="External"/><Relationship Id="rId7" Type="http://schemas.openxmlformats.org/officeDocument/2006/relationships/image" Target="media/image1.png"/><Relationship Id="rId12" Type="http://schemas.openxmlformats.org/officeDocument/2006/relationships/hyperlink" Target="https://github.com/Ultimaker/CuraEngine/blob/master/docs/assets/support_no_distance.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Ultimaker/CuraEngine/blob/master/docs/assets/stair_step_1.png" TargetMode="External"/><Relationship Id="rId20" Type="http://schemas.openxmlformats.org/officeDocument/2006/relationships/hyperlink" Target="https://techbase.kde.org/Development/Tutorials/Localization/i18n_Seman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Ultimaker/CuraEngine/blob/master/docs/assets/stair_step_0.png"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사용자 지정 3">
      <a:majorFont>
        <a:latin typeface="나눔명조"/>
        <a:ea typeface="나눔고딕"/>
        <a:cs typeface=""/>
      </a:majorFont>
      <a:minorFont>
        <a:latin typeface="나눔명조"/>
        <a:ea typeface="나눔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13</Pages>
  <Words>3020</Words>
  <Characters>17216</Characters>
  <Application>Microsoft Office Word</Application>
  <DocSecurity>0</DocSecurity>
  <Lines>143</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juseong</dc:creator>
  <cp:keywords/>
  <dc:description/>
  <cp:lastModifiedBy>jung juseong</cp:lastModifiedBy>
  <cp:revision>6</cp:revision>
  <dcterms:created xsi:type="dcterms:W3CDTF">2020-01-13T09:54:00Z</dcterms:created>
  <dcterms:modified xsi:type="dcterms:W3CDTF">2020-01-22T08:45:00Z</dcterms:modified>
</cp:coreProperties>
</file>